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dqljehhthou"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2">
      <w:pPr>
        <w:pStyle w:val="Subtitle"/>
        <w:spacing w:after="0" w:lineRule="auto"/>
        <w:jc w:val="right"/>
        <w:rPr>
          <w:rFonts w:ascii="Josefin Sans" w:cs="Josefin Sans" w:eastAsia="Josefin Sans" w:hAnsi="Josefin Sans"/>
          <w:color w:val="000000"/>
          <w:sz w:val="40"/>
          <w:szCs w:val="40"/>
          <w:highlight w:val="black"/>
        </w:rPr>
      </w:pPr>
      <w:bookmarkStart w:colFirst="0" w:colLast="0" w:name="_3lt59len3eec" w:id="1"/>
      <w:bookmarkEnd w:id="1"/>
      <w:r w:rsidDel="00000000" w:rsidR="00000000" w:rsidRPr="00000000">
        <w:rPr>
          <w:color w:val="000000"/>
          <w:highlight w:val="white"/>
          <w:rtl w:val="0"/>
        </w:rPr>
        <w:t xml:space="preserve">exercise</w:t>
      </w:r>
      <w:r w:rsidDel="00000000" w:rsidR="00000000" w:rsidRPr="00000000">
        <w:rPr>
          <w:rtl w:val="0"/>
        </w:rPr>
        <w:t xml:space="preserve"> 1</w:t>
      </w:r>
      <w:r w:rsidDel="00000000" w:rsidR="00000000" w:rsidRPr="00000000">
        <w:rPr>
          <w:rFonts w:ascii="Josefin Sans" w:cs="Josefin Sans" w:eastAsia="Josefin Sans" w:hAnsi="Josefin Sans"/>
          <w:color w:val="ffffff"/>
          <w:sz w:val="40"/>
          <w:szCs w:val="40"/>
          <w:highlight w:val="black"/>
          <w:rtl w:val="0"/>
        </w:rPr>
        <w:t xml:space="preserve">  </w:t>
      </w:r>
      <w:r w:rsidDel="00000000" w:rsidR="00000000" w:rsidRPr="00000000">
        <w:rPr>
          <w:rFonts w:ascii="Josefin Sans" w:cs="Josefin Sans" w:eastAsia="Josefin Sans" w:hAnsi="Josefin Sans"/>
          <w:color w:val="000000"/>
          <w:sz w:val="40"/>
          <w:szCs w:val="40"/>
          <w:highlight w:val="black"/>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Please make sure you've completed the </w:t>
      </w:r>
      <w:hyperlink r:id="rId7">
        <w:r w:rsidDel="00000000" w:rsidR="00000000" w:rsidRPr="00000000">
          <w:rPr>
            <w:color w:val="1155cc"/>
            <w:u w:val="single"/>
            <w:rtl w:val="0"/>
          </w:rPr>
          <w:t xml:space="preserve">setup (exercise 0)</w:t>
        </w:r>
      </w:hyperlink>
      <w:r w:rsidDel="00000000" w:rsidR="00000000" w:rsidRPr="00000000">
        <w:rPr>
          <w:rtl w:val="0"/>
        </w:rPr>
        <w:t xml:space="preserve"> first.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In this exercise, we'll:</w:t>
      </w:r>
    </w:p>
    <w:p w:rsidR="00000000" w:rsidDel="00000000" w:rsidP="00000000" w:rsidRDefault="00000000" w:rsidRPr="00000000" w14:paraId="00000007">
      <w:pPr>
        <w:numPr>
          <w:ilvl w:val="0"/>
          <w:numId w:val="4"/>
        </w:numPr>
        <w:ind w:left="720" w:hanging="360"/>
        <w:rPr>
          <w:u w:val="none"/>
        </w:rPr>
      </w:pPr>
      <w:hyperlink w:anchor="_wjizmvz66rhi">
        <w:r w:rsidDel="00000000" w:rsidR="00000000" w:rsidRPr="00000000">
          <w:rPr>
            <w:color w:val="1155cc"/>
            <w:u w:val="single"/>
            <w:rtl w:val="0"/>
          </w:rPr>
          <w:t xml:space="preserve">Write a client and server that talk over TCP using a simple binary protocol</w:t>
        </w:r>
      </w:hyperlink>
      <w:r w:rsidDel="00000000" w:rsidR="00000000" w:rsidRPr="00000000">
        <w:rPr>
          <w:rtl w:val="0"/>
        </w:rPr>
        <w:t xml:space="preserve">;</w:t>
      </w:r>
    </w:p>
    <w:p w:rsidR="00000000" w:rsidDel="00000000" w:rsidP="00000000" w:rsidRDefault="00000000" w:rsidRPr="00000000" w14:paraId="00000008">
      <w:pPr>
        <w:numPr>
          <w:ilvl w:val="0"/>
          <w:numId w:val="4"/>
        </w:numPr>
        <w:ind w:left="720" w:hanging="360"/>
        <w:rPr>
          <w:u w:val="none"/>
        </w:rPr>
      </w:pPr>
      <w:hyperlink w:anchor="_pn0lux1rte0s">
        <w:r w:rsidDel="00000000" w:rsidR="00000000" w:rsidRPr="00000000">
          <w:rPr>
            <w:color w:val="1155cc"/>
            <w:u w:val="single"/>
            <w:rtl w:val="0"/>
          </w:rPr>
          <w:t xml:space="preserve">Extend the server to support multiple clients using multithreading</w:t>
        </w:r>
      </w:hyperlink>
      <w:r w:rsidDel="00000000" w:rsidR="00000000" w:rsidRPr="00000000">
        <w:rPr>
          <w:rtl w:val="0"/>
        </w:rPr>
        <w:t xml:space="preserve">;</w:t>
      </w:r>
    </w:p>
    <w:p w:rsidR="00000000" w:rsidDel="00000000" w:rsidP="00000000" w:rsidRDefault="00000000" w:rsidRPr="00000000" w14:paraId="00000009">
      <w:pPr>
        <w:numPr>
          <w:ilvl w:val="0"/>
          <w:numId w:val="4"/>
        </w:numPr>
        <w:ind w:left="720" w:hanging="360"/>
        <w:rPr>
          <w:u w:val="none"/>
        </w:rPr>
      </w:pPr>
      <w:hyperlink w:anchor="_l7kxai7yjf9w">
        <w:r w:rsidDel="00000000" w:rsidR="00000000" w:rsidRPr="00000000">
          <w:rPr>
            <w:color w:val="1155cc"/>
            <w:u w:val="single"/>
            <w:rtl w:val="0"/>
          </w:rPr>
          <w:t xml:space="preserve">Extend the server to manage the clients' data using the filesystem</w:t>
        </w:r>
      </w:hyperlink>
      <w:r w:rsidDel="00000000" w:rsidR="00000000" w:rsidRPr="00000000">
        <w:rPr>
          <w:rtl w:val="0"/>
        </w:rPr>
        <w:t xml:space="preserve">;</w:t>
      </w:r>
    </w:p>
    <w:p w:rsidR="00000000" w:rsidDel="00000000" w:rsidP="00000000" w:rsidRDefault="00000000" w:rsidRPr="00000000" w14:paraId="0000000A">
      <w:pPr>
        <w:numPr>
          <w:ilvl w:val="0"/>
          <w:numId w:val="4"/>
        </w:numPr>
        <w:ind w:left="720" w:hanging="360"/>
        <w:rPr>
          <w:u w:val="none"/>
        </w:rPr>
      </w:pPr>
      <w:hyperlink w:anchor="_juemjdkpq86u">
        <w:r w:rsidDel="00000000" w:rsidR="00000000" w:rsidRPr="00000000">
          <w:rPr>
            <w:color w:val="1155cc"/>
            <w:u w:val="single"/>
            <w:rtl w:val="0"/>
          </w:rPr>
          <w:t xml:space="preserve">Expose the clients' data via a web server</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begin, go to the </w:t>
      </w:r>
      <w:hyperlink r:id="rId8">
        <w:r w:rsidDel="00000000" w:rsidR="00000000" w:rsidRPr="00000000">
          <w:rPr>
            <w:color w:val="1155cc"/>
            <w:u w:val="single"/>
            <w:rtl w:val="0"/>
          </w:rPr>
          <w:t xml:space="preserve">course's GitHub page</w:t>
        </w:r>
      </w:hyperlink>
      <w:r w:rsidDel="00000000" w:rsidR="00000000" w:rsidRPr="00000000">
        <w:rPr>
          <w:rtl w:val="0"/>
        </w:rPr>
        <w:t xml:space="preserve">, Find the </w:t>
      </w:r>
      <w:r w:rsidDel="00000000" w:rsidR="00000000" w:rsidRPr="00000000">
        <w:rPr>
          <w:rFonts w:ascii="Inconsolata" w:cs="Inconsolata" w:eastAsia="Inconsolata" w:hAnsi="Inconsolata"/>
          <w:b w:val="1"/>
          <w:rtl w:val="0"/>
        </w:rPr>
        <w:t xml:space="preserve">exercise-1</w:t>
      </w:r>
      <w:r w:rsidDel="00000000" w:rsidR="00000000" w:rsidRPr="00000000">
        <w:rPr>
          <w:rtl w:val="0"/>
        </w:rPr>
        <w:t xml:space="preserve"> repository, clone it, install its dependencies, virtual environment and requirements, activate it, and run its tests.</w:t>
      </w:r>
    </w:p>
    <w:p w:rsidR="00000000" w:rsidDel="00000000" w:rsidP="00000000" w:rsidRDefault="00000000" w:rsidRPr="00000000" w14:paraId="0000000D">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clone git@github.com:advanced-system-design/exercise-1.git</w:t>
            </w:r>
          </w:p>
          <w:p w:rsidR="00000000" w:rsidDel="00000000" w:rsidP="00000000" w:rsidRDefault="00000000" w:rsidRPr="00000000" w14:paraId="00000012">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cd</w:t>
            </w:r>
            <w:r w:rsidDel="00000000" w:rsidR="00000000" w:rsidRPr="00000000">
              <w:rPr>
                <w:rFonts w:ascii="Inconsolata" w:cs="Inconsolata" w:eastAsia="Inconsolata" w:hAnsi="Inconsolata"/>
                <w:rtl w:val="0"/>
              </w:rPr>
              <w:t xml:space="preserve"> exercise-1/</w:t>
            </w:r>
          </w:p>
          <w:p w:rsidR="00000000" w:rsidDel="00000000" w:rsidP="00000000" w:rsidRDefault="00000000" w:rsidRPr="00000000" w14:paraId="00000013">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./scripts/install.sh</w:t>
            </w:r>
          </w:p>
          <w:p w:rsidR="00000000" w:rsidDel="00000000" w:rsidP="00000000" w:rsidRDefault="00000000" w:rsidRPr="00000000" w14:paraId="00000014">
            <w:pPr>
              <w:spacing w:line="240" w:lineRule="auto"/>
              <w:rPr>
                <w:rFonts w:ascii="Inconsolata" w:cs="Inconsolata" w:eastAsia="Inconsolata" w:hAnsi="Inconsolata"/>
                <w:b w:val="1"/>
              </w:rPr>
            </w:pPr>
            <w:r w:rsidDel="00000000" w:rsidR="00000000" w:rsidRPr="00000000">
              <w:rPr>
                <w:rFonts w:ascii="Inconsolata" w:cs="Inconsolata" w:eastAsia="Inconsolata" w:hAnsi="Inconsolata"/>
                <w:rtl w:val="0"/>
              </w:rPr>
              <w:t xml:space="preserve">$ </w:t>
            </w:r>
            <w:commentRangeStart w:id="0"/>
            <w:r w:rsidDel="00000000" w:rsidR="00000000" w:rsidRPr="00000000">
              <w:rPr>
                <w:rFonts w:ascii="Inconsolata" w:cs="Inconsolata" w:eastAsia="Inconsolata" w:hAnsi="Inconsolata"/>
                <w:b w:val="1"/>
                <w:rtl w:val="0"/>
              </w:rPr>
              <w:t xml:space="preserve">source</w:t>
            </w:r>
            <w:r w:rsidDel="00000000" w:rsidR="00000000" w:rsidRPr="00000000">
              <w:rPr>
                <w:rFonts w:ascii="Inconsolata" w:cs="Inconsolata" w:eastAsia="Inconsolata" w:hAnsi="Inconsolata"/>
                <w:rtl w:val="0"/>
              </w:rPr>
              <w:t xml:space="preserve"> .env/bin/activate</w:t>
            </w:r>
            <w:commentRangeEnd w:id="0"/>
            <w:r w:rsidDel="00000000" w:rsidR="00000000" w:rsidRPr="00000000">
              <w:commentReference w:id="0"/>
            </w:r>
            <w:r w:rsidDel="00000000" w:rsidR="00000000" w:rsidRPr="00000000">
              <w:rPr>
                <w:rFonts w:ascii="Inconsolata" w:cs="Inconsolata" w:eastAsia="Inconsolata" w:hAnsi="Inconsolata"/>
                <w:rtl w:val="0"/>
              </w:rPr>
              <w:br w:type="textWrapping"/>
              <w:t xml:space="preserve">$ </w:t>
            </w:r>
            <w:commentRangeStart w:id="1"/>
            <w:r w:rsidDel="00000000" w:rsidR="00000000" w:rsidRPr="00000000">
              <w:rPr>
                <w:rFonts w:ascii="Inconsolata" w:cs="Inconsolata" w:eastAsia="Inconsolata" w:hAnsi="Inconsolata"/>
                <w:b w:val="1"/>
                <w:rtl w:val="0"/>
              </w:rPr>
              <w:t xml:space="preserve">pytest</w:t>
            </w:r>
            <w:commentRangeEnd w:id="1"/>
            <w:r w:rsidDel="00000000" w:rsidR="00000000" w:rsidRPr="00000000">
              <w:commentReference w:id="1"/>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should fail, but it's OK — we haven't started the exercise yet.</w:t>
      </w:r>
    </w:p>
    <w:p w:rsidR="00000000" w:rsidDel="00000000" w:rsidP="00000000" w:rsidRDefault="00000000" w:rsidRPr="00000000" w14:paraId="0000001C">
      <w:pPr>
        <w:rPr/>
      </w:pPr>
      <w:r w:rsidDel="00000000" w:rsidR="00000000" w:rsidRPr="00000000">
        <w:rPr>
          <w:rtl w:val="0"/>
        </w:rPr>
        <w:t xml:space="preserve">To submit, create a new repository called </w:t>
      </w:r>
      <w:commentRangeStart w:id="2"/>
      <w:r w:rsidDel="00000000" w:rsidR="00000000" w:rsidRPr="00000000">
        <w:rPr>
          <w:rFonts w:ascii="Inconsolata" w:cs="Inconsolata" w:eastAsia="Inconsolata" w:hAnsi="Inconsolata"/>
          <w:b w:val="1"/>
          <w:rtl w:val="0"/>
        </w:rPr>
        <w:t xml:space="preserve">exercise-1-</w:t>
      </w:r>
      <w:r w:rsidDel="00000000" w:rsidR="00000000" w:rsidRPr="00000000">
        <w:rPr>
          <w:rFonts w:ascii="Inconsolata" w:cs="Inconsolata" w:eastAsia="Inconsolata" w:hAnsi="Inconsolata"/>
          <w:b w:val="1"/>
          <w:i w:val="1"/>
          <w:rtl w:val="0"/>
        </w:rPr>
        <w:t xml:space="preserve">&lt;your identity number&gt;</w:t>
      </w:r>
      <w:commentRangeEnd w:id="2"/>
      <w:r w:rsidDel="00000000" w:rsidR="00000000" w:rsidRPr="00000000">
        <w:commentReference w:id="2"/>
      </w:r>
      <w:r w:rsidDel="00000000" w:rsidR="00000000" w:rsidRPr="00000000">
        <w:rPr>
          <w:rtl w:val="0"/>
        </w:rPr>
        <w:t xml:space="preserve">, and re-configure the project to point there:</w:t>
      </w:r>
    </w:p>
    <w:p w:rsidR="00000000" w:rsidDel="00000000" w:rsidP="00000000" w:rsidRDefault="00000000" w:rsidRPr="00000000" w14:paraId="0000001D">
      <w:pPr>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remote remove origin</w:t>
            </w:r>
          </w:p>
          <w:p w:rsidR="00000000" w:rsidDel="00000000" w:rsidP="00000000" w:rsidRDefault="00000000" w:rsidRPr="00000000" w14:paraId="0000002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remote add origin </w:t>
            </w:r>
            <w:commentRangeStart w:id="3"/>
            <w:r w:rsidDel="00000000" w:rsidR="00000000" w:rsidRPr="00000000">
              <w:rPr>
                <w:rFonts w:ascii="Inconsolata" w:cs="Inconsolata" w:eastAsia="Inconsolata" w:hAnsi="Inconsolata"/>
                <w:rtl w:val="0"/>
              </w:rPr>
              <w:t xml:space="preserve">\</w:t>
            </w:r>
            <w:commentRangeEnd w:id="3"/>
            <w:r w:rsidDel="00000000" w:rsidR="00000000" w:rsidRPr="00000000">
              <w:commentReference w:id="3"/>
            </w:r>
            <w:r w:rsidDel="00000000" w:rsidR="00000000" w:rsidRPr="00000000">
              <w:rPr>
                <w:rFonts w:ascii="Inconsolata" w:cs="Inconsolata" w:eastAsia="Inconsolata" w:hAnsi="Inconsolata"/>
                <w:rtl w:val="0"/>
              </w:rPr>
              <w:br w:type="textWrapping"/>
              <w:t xml:space="preserve">git@github.com:advanced-system-design/exercise-1-</w:t>
            </w:r>
            <w:commentRangeStart w:id="4"/>
            <w:r w:rsidDel="00000000" w:rsidR="00000000" w:rsidRPr="00000000">
              <w:rPr>
                <w:rFonts w:ascii="Inconsolata" w:cs="Inconsolata" w:eastAsia="Inconsolata" w:hAnsi="Inconsolata"/>
                <w:rtl w:val="0"/>
              </w:rPr>
              <w:t xml:space="preserve">123456789</w:t>
            </w:r>
            <w:commentRangeEnd w:id="4"/>
            <w:r w:rsidDel="00000000" w:rsidR="00000000" w:rsidRPr="00000000">
              <w:commentReference w:id="4"/>
            </w:r>
            <w:r w:rsidDel="00000000" w:rsidR="00000000" w:rsidRPr="00000000">
              <w:rPr>
                <w:rFonts w:ascii="Inconsolata" w:cs="Inconsolata" w:eastAsia="Inconsolata" w:hAnsi="Inconsolata"/>
                <w:rtl w:val="0"/>
              </w:rPr>
              <w:t xml:space="preserve">.git</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When you're done with the exercise (</w:t>
      </w:r>
      <w:commentRangeStart w:id="5"/>
      <w:r w:rsidDel="00000000" w:rsidR="00000000" w:rsidRPr="00000000">
        <w:rPr>
          <w:rtl w:val="0"/>
        </w:rPr>
        <w:t xml:space="preserve">and all the tests pass</w:t>
      </w:r>
      <w:commentRangeEnd w:id="5"/>
      <w:r w:rsidDel="00000000" w:rsidR="00000000" w:rsidRPr="00000000">
        <w:commentReference w:id="5"/>
      </w:r>
      <w:r w:rsidDel="00000000" w:rsidR="00000000" w:rsidRPr="00000000">
        <w:rPr>
          <w:rtl w:val="0"/>
        </w:rPr>
        <w:t xml:space="preserve">), commit your changes, upload them, and check out your repository's GitHub page to make sure you've submitted everything (e.g. </w:t>
      </w:r>
      <w:hyperlink r:id="rId9">
        <w:r w:rsidDel="00000000" w:rsidR="00000000" w:rsidRPr="00000000">
          <w:rPr>
            <w:color w:val="1155cc"/>
            <w:u w:val="single"/>
            <w:rtl w:val="0"/>
          </w:rPr>
          <w:t xml:space="preserve">https://github.com/advanced-system-design/exercise-1-</w:t>
        </w:r>
      </w:hyperlink>
      <w:commentRangeStart w:id="6"/>
      <w:hyperlink r:id="rId10">
        <w:r w:rsidDel="00000000" w:rsidR="00000000" w:rsidRPr="00000000">
          <w:rPr>
            <w:color w:val="1155cc"/>
            <w:u w:val="single"/>
            <w:rtl w:val="0"/>
          </w:rPr>
          <w:t xml:space="preserve">123456789</w:t>
        </w:r>
      </w:hyperlink>
      <w:commentRangeEnd w:id="6"/>
      <w:r w:rsidDel="00000000" w:rsidR="00000000" w:rsidRPr="00000000">
        <w:commentReference w:id="6"/>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commentRangeStart w:id="7"/>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add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F">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commit -m </w:t>
            </w:r>
            <w:r w:rsidDel="00000000" w:rsidR="00000000" w:rsidRPr="00000000">
              <w:rPr>
                <w:rFonts w:ascii="Inconsolata" w:cs="Inconsolata" w:eastAsia="Inconsolata" w:hAnsi="Inconsolata"/>
                <w:color w:val="fd4f2a"/>
                <w:rtl w:val="0"/>
              </w:rPr>
              <w:t xml:space="preserve">'Submitting exercise 1.'</w:t>
            </w:r>
          </w:p>
          <w:p w:rsidR="00000000" w:rsidDel="00000000" w:rsidP="00000000" w:rsidRDefault="00000000" w:rsidRPr="00000000" w14:paraId="0000003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push origin master</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shd w:fill="auto" w:val="clear"/>
        </w:rPr>
      </w:pPr>
      <w:bookmarkStart w:colFirst="0" w:colLast="0" w:name="_wjizmvz66rhi" w:id="2"/>
      <w:bookmarkEnd w:id="2"/>
      <w:r w:rsidDel="00000000" w:rsidR="00000000" w:rsidRPr="00000000">
        <w:rPr>
          <w:rtl w:val="0"/>
        </w:rPr>
        <w:t xml:space="preserve">   qu</w:t>
      </w:r>
      <w:r w:rsidDel="00000000" w:rsidR="00000000" w:rsidRPr="00000000">
        <w:rPr>
          <w:shd w:fill="auto" w:val="clear"/>
          <w:rtl w:val="0"/>
        </w:rPr>
        <w:t xml:space="preserve">estion 1</w:t>
      </w:r>
    </w:p>
    <w:p w:rsidR="00000000" w:rsidDel="00000000" w:rsidP="00000000" w:rsidRDefault="00000000" w:rsidRPr="00000000" w14:paraId="00000039">
      <w:pPr>
        <w:rPr/>
      </w:pPr>
      <w:r w:rsidDel="00000000" w:rsidR="00000000" w:rsidRPr="00000000">
        <w:rPr>
          <w:rtl w:val="0"/>
        </w:rPr>
        <w:t xml:space="preserve">During this course, we'll be writing a system that supports a </w:t>
      </w:r>
      <w:hyperlink r:id="rId11">
        <w:r w:rsidDel="00000000" w:rsidR="00000000" w:rsidRPr="00000000">
          <w:rPr>
            <w:color w:val="1155cc"/>
            <w:u w:val="single"/>
            <w:rtl w:val="0"/>
          </w:rPr>
          <w:t xml:space="preserve">Brain Computer Interface</w:t>
        </w:r>
      </w:hyperlink>
      <w:r w:rsidDel="00000000" w:rsidR="00000000" w:rsidRPr="00000000">
        <w:rPr>
          <w:rtl w:val="0"/>
        </w:rPr>
        <w:t xml:space="preserve"> — imaginary hardware (...for now) that can read minds, and upload snapshots of cognitions.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Before we start working with "real" data, let's prepare the ground. In this question, we'll write a simple client that sends a "thought", and a simple server that receives it.</w:t>
      </w:r>
    </w:p>
    <w:p w:rsidR="00000000" w:rsidDel="00000000" w:rsidP="00000000" w:rsidRDefault="00000000" w:rsidRPr="00000000" w14:paraId="0000003C">
      <w:pPr>
        <w:rPr/>
      </w:pPr>
      <w:r w:rsidDel="00000000" w:rsidR="00000000" w:rsidRPr="00000000">
        <w:rPr>
          <w:rtl w:val="0"/>
        </w:rPr>
        <w:t xml:space="preserve">First, enter the </w:t>
      </w:r>
      <w:r w:rsidDel="00000000" w:rsidR="00000000" w:rsidRPr="00000000">
        <w:rPr>
          <w:rFonts w:ascii="Inconsolata" w:cs="Inconsolata" w:eastAsia="Inconsolata" w:hAnsi="Inconsolata"/>
          <w:b w:val="1"/>
          <w:rtl w:val="0"/>
        </w:rPr>
        <w:t xml:space="preserve">q1/</w:t>
      </w:r>
      <w:r w:rsidDel="00000000" w:rsidR="00000000" w:rsidRPr="00000000">
        <w:rPr>
          <w:rtl w:val="0"/>
        </w:rPr>
        <w:t xml:space="preserve"> directory.</w:t>
      </w:r>
    </w:p>
    <w:p w:rsidR="00000000" w:rsidDel="00000000" w:rsidP="00000000" w:rsidRDefault="00000000" w:rsidRPr="00000000" w14:paraId="0000003D">
      <w:pPr>
        <w:rPr/>
      </w:pPr>
      <w:r w:rsidDel="00000000" w:rsidR="00000000" w:rsidRPr="00000000">
        <w:rPr>
          <w:rtl w:val="0"/>
        </w:rPr>
        <w:t xml:space="preserve">Edit </w:t>
      </w:r>
      <w:r w:rsidDel="00000000" w:rsidR="00000000" w:rsidRPr="00000000">
        <w:rPr>
          <w:rFonts w:ascii="Inconsolata" w:cs="Inconsolata" w:eastAsia="Inconsolata" w:hAnsi="Inconsolata"/>
          <w:b w:val="1"/>
          <w:rtl w:val="0"/>
        </w:rPr>
        <w:t xml:space="preserve">client.py</w:t>
      </w:r>
      <w:r w:rsidDel="00000000" w:rsidR="00000000" w:rsidRPr="00000000">
        <w:rPr>
          <w:rtl w:val="0"/>
        </w:rPr>
        <w:t xml:space="preserve"> and implement the </w:t>
      </w:r>
      <w:r w:rsidDel="00000000" w:rsidR="00000000" w:rsidRPr="00000000">
        <w:rPr>
          <w:rFonts w:ascii="Inconsolata" w:cs="Inconsolata" w:eastAsia="Inconsolata" w:hAnsi="Inconsolata"/>
          <w:b w:val="1"/>
          <w:rtl w:val="0"/>
        </w:rPr>
        <w:t xml:space="preserve">upload_thought(address, user_id, thought)</w:t>
      </w:r>
      <w:r w:rsidDel="00000000" w:rsidR="00000000" w:rsidRPr="00000000">
        <w:rPr>
          <w:rtl w:val="0"/>
        </w:rPr>
        <w:t xml:space="preserve"> function, which receives an address (a tuple of the server's IP address and port), the user ID, and some thought (as a string) — connects to the server and sends this data using the following binary </w:t>
      </w:r>
      <w:r w:rsidDel="00000000" w:rsidR="00000000" w:rsidRPr="00000000">
        <w:rPr>
          <w:rtl w:val="0"/>
        </w:rPr>
        <w:t xml:space="preserve">protocol</w:t>
      </w:r>
      <w:r w:rsidDel="00000000" w:rsidR="00000000" w:rsidRPr="00000000">
        <w:rPr>
          <w:rtl w:val="0"/>
        </w:rPr>
        <w:t xml:space="preserve">, using </w:t>
      </w:r>
      <w:r w:rsidDel="00000000" w:rsidR="00000000" w:rsidRPr="00000000">
        <w:rPr>
          <w:b w:val="1"/>
          <w:rtl w:val="0"/>
        </w:rPr>
        <w:t xml:space="preserve">Little Endian</w:t>
      </w:r>
      <w:r w:rsidDel="00000000" w:rsidR="00000000" w:rsidRPr="00000000">
        <w:rPr>
          <w:rtl w:val="0"/>
        </w:rPr>
        <w:t xml:space="preserve"> encoding:</w:t>
      </w:r>
    </w:p>
    <w:p w:rsidR="00000000" w:rsidDel="00000000" w:rsidP="00000000" w:rsidRDefault="00000000" w:rsidRPr="00000000" w14:paraId="0000003E">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680"/>
        <w:gridCol w:w="1935"/>
        <w:gridCol w:w="4050"/>
        <w:tblGridChange w:id="0">
          <w:tblGrid>
            <w:gridCol w:w="1695"/>
            <w:gridCol w:w="1680"/>
            <w:gridCol w:w="1935"/>
            <w:gridCol w:w="4050"/>
          </w:tblGrid>
        </w:tblGridChange>
      </w:tblGrid>
      <w:tr>
        <w:tc>
          <w:tcPr>
            <w:shd w:fill="629ebb"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user ID</w:t>
            </w:r>
          </w:p>
        </w:tc>
        <w:tc>
          <w:tcPr>
            <w:shd w:fill="629ebb"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timestamp</w:t>
            </w:r>
          </w:p>
        </w:tc>
        <w:tc>
          <w:tcPr>
            <w:shd w:fill="629ebb"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thought size</w:t>
            </w:r>
          </w:p>
        </w:tc>
        <w:tc>
          <w:tcPr>
            <w:shd w:fill="629ebb"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thought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uint32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&lt;thought size&gt; bytes</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That is:</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8 bytes representing the user ID, which is a unique, positive integer;</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8 bytes </w:t>
      </w:r>
      <w:commentRangeStart w:id="8"/>
      <w:commentRangeStart w:id="9"/>
      <w:commentRangeStart w:id="10"/>
      <w:r w:rsidDel="00000000" w:rsidR="00000000" w:rsidRPr="00000000">
        <w:rPr>
          <w:rtl w:val="0"/>
        </w:rPr>
        <w:t xml:space="preserve">representing</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the current timestamp, in </w:t>
      </w:r>
      <w:commentRangeStart w:id="11"/>
      <w:r w:rsidDel="00000000" w:rsidR="00000000" w:rsidRPr="00000000">
        <w:rPr>
          <w:rtl w:val="0"/>
        </w:rPr>
        <w:t xml:space="preserve">seconds since the </w:t>
      </w:r>
      <w:hyperlink r:id="rId12">
        <w:r w:rsidDel="00000000" w:rsidR="00000000" w:rsidRPr="00000000">
          <w:rPr>
            <w:color w:val="1155cc"/>
            <w:u w:val="single"/>
            <w:rtl w:val="0"/>
          </w:rPr>
          <w:t xml:space="preserve">Epoch</w:t>
        </w:r>
      </w:hyperlink>
      <w:commentRangeEnd w:id="11"/>
      <w:r w:rsidDel="00000000" w:rsidR="00000000" w:rsidRPr="00000000">
        <w:commentReference w:id="11"/>
      </w:r>
      <w:r w:rsidDel="00000000" w:rsidR="00000000" w:rsidRPr="00000000">
        <w:rPr>
          <w:rtl w:val="0"/>
        </w:rPr>
        <w:t xml:space="preserve">;</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4 bytes representing how long the data is (let's call this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And </w:t>
      </w:r>
      <w:r w:rsidDel="00000000" w:rsidR="00000000" w:rsidRPr="00000000">
        <w:rPr>
          <w:i w:val="1"/>
          <w:rtl w:val="0"/>
        </w:rPr>
        <w:t xml:space="preserve">n</w:t>
      </w:r>
      <w:r w:rsidDel="00000000" w:rsidR="00000000" w:rsidRPr="00000000">
        <w:rPr>
          <w:rtl w:val="0"/>
        </w:rPr>
        <w:t xml:space="preserve"> bytes of actual data.</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Furthermore, implement a </w:t>
      </w:r>
      <w:commentRangeStart w:id="12"/>
      <w:r w:rsidDel="00000000" w:rsidR="00000000" w:rsidRPr="00000000">
        <w:rPr>
          <w:b w:val="1"/>
          <w:rtl w:val="0"/>
        </w:rPr>
        <w:t xml:space="preserve">command-line interface (CLI)</w:t>
      </w:r>
      <w:commentRangeEnd w:id="12"/>
      <w:r w:rsidDel="00000000" w:rsidR="00000000" w:rsidRPr="00000000">
        <w:commentReference w:id="12"/>
      </w:r>
      <w:r w:rsidDel="00000000" w:rsidR="00000000" w:rsidRPr="00000000">
        <w:rPr>
          <w:rtl w:val="0"/>
        </w:rPr>
        <w:t xml:space="preserve">, so that </w:t>
      </w:r>
      <w:r w:rsidDel="00000000" w:rsidR="00000000" w:rsidRPr="00000000">
        <w:rPr>
          <w:rFonts w:ascii="Inconsolata" w:cs="Inconsolata" w:eastAsia="Inconsolata" w:hAnsi="Inconsolata"/>
          <w:b w:val="1"/>
          <w:rtl w:val="0"/>
        </w:rPr>
        <w:t xml:space="preserve">client.py</w:t>
      </w:r>
      <w:r w:rsidDel="00000000" w:rsidR="00000000" w:rsidRPr="00000000">
        <w:rPr>
          <w:rtl w:val="0"/>
        </w:rPr>
        <w:t xml:space="preserve"> can be executed as a script. It should receive the address in the form </w:t>
      </w:r>
      <w:r w:rsidDel="00000000" w:rsidR="00000000" w:rsidRPr="00000000">
        <w:rPr>
          <w:rFonts w:ascii="Inconsolata" w:cs="Inconsolata" w:eastAsia="Inconsolata" w:hAnsi="Inconsolata"/>
          <w:b w:val="1"/>
          <w:rtl w:val="0"/>
        </w:rPr>
        <w:t xml:space="preserve">ip_address:port</w:t>
      </w:r>
      <w:r w:rsidDel="00000000" w:rsidR="00000000" w:rsidRPr="00000000">
        <w:rPr>
          <w:rtl w:val="0"/>
        </w:rPr>
        <w:t xml:space="preserve">, a user ID, and a thought, uploads it, and print </w:t>
      </w:r>
      <w:r w:rsidDel="00000000" w:rsidR="00000000" w:rsidRPr="00000000">
        <w:rPr>
          <w:rFonts w:ascii="Inconsolata" w:cs="Inconsolata" w:eastAsia="Inconsolata" w:hAnsi="Inconsolata"/>
          <w:b w:val="1"/>
          <w:rtl w:val="0"/>
        </w:rPr>
        <w:t xml:space="preserve">done</w:t>
      </w:r>
      <w:r w:rsidDel="00000000" w:rsidR="00000000" w:rsidRPr="00000000">
        <w:rPr>
          <w:rtl w:val="0"/>
        </w:rPr>
        <w:t xml:space="preserve">; if an error occurs, it should print the error.</w:t>
      </w:r>
    </w:p>
    <w:p w:rsidR="00000000" w:rsidDel="00000000" w:rsidP="00000000" w:rsidRDefault="00000000" w:rsidRPr="00000000" w14:paraId="0000004F">
      <w:pPr>
        <w:rPr/>
      </w:pPr>
      <w:r w:rsidDel="00000000" w:rsidR="00000000" w:rsidRPr="00000000">
        <w:rPr>
          <w:rtl w:val="0"/>
        </w:rPr>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python</w:t>
            </w:r>
            <w:r w:rsidDel="00000000" w:rsidR="00000000" w:rsidRPr="00000000">
              <w:rPr>
                <w:rFonts w:ascii="Inconsolata" w:cs="Inconsolata" w:eastAsia="Inconsolata" w:hAnsi="Inconsolata"/>
                <w:rtl w:val="0"/>
              </w:rPr>
              <w:t xml:space="preserve"> client.py </w:t>
            </w:r>
            <w:r w:rsidDel="00000000" w:rsidR="00000000" w:rsidRPr="00000000">
              <w:rPr>
                <w:rFonts w:ascii="Inconsolata" w:cs="Inconsolata" w:eastAsia="Inconsolata" w:hAnsi="Inconsolata"/>
                <w:color w:val="fd4f2a"/>
                <w:rtl w:val="0"/>
              </w:rPr>
              <w:t xml:space="preserve">"127.0.0.1:5000" 1 "I'm hungry"</w:t>
            </w:r>
          </w:p>
          <w:p w:rsidR="00000000" w:rsidDel="00000000" w:rsidP="00000000" w:rsidRDefault="00000000" w:rsidRPr="00000000" w14:paraId="00000054">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done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t xml:space="preserve">Now, edit </w:t>
      </w:r>
      <w:r w:rsidDel="00000000" w:rsidR="00000000" w:rsidRPr="00000000">
        <w:rPr>
          <w:rFonts w:ascii="Inconsolata" w:cs="Inconsolata" w:eastAsia="Inconsolata" w:hAnsi="Inconsolata"/>
          <w:b w:val="1"/>
          <w:rtl w:val="0"/>
        </w:rPr>
        <w:t xml:space="preserve">server.py</w:t>
      </w:r>
      <w:r w:rsidDel="00000000" w:rsidR="00000000" w:rsidRPr="00000000">
        <w:rPr>
          <w:rtl w:val="0"/>
        </w:rPr>
        <w:t xml:space="preserve"> and implement the </w:t>
      </w:r>
      <w:r w:rsidDel="00000000" w:rsidR="00000000" w:rsidRPr="00000000">
        <w:rPr>
          <w:rFonts w:ascii="Inconsolata" w:cs="Inconsolata" w:eastAsia="Inconsolata" w:hAnsi="Inconsolata"/>
          <w:b w:val="1"/>
          <w:rtl w:val="0"/>
        </w:rPr>
        <w:t xml:space="preserve">run_server(address)</w:t>
      </w:r>
      <w:r w:rsidDel="00000000" w:rsidR="00000000" w:rsidRPr="00000000">
        <w:rPr>
          <w:rtl w:val="0"/>
        </w:rPr>
        <w:t xml:space="preserve"> function, which receives an address (a tuple of the server's IP address and port), and starts listening on it for connections.</w:t>
      </w:r>
    </w:p>
    <w:p w:rsidR="00000000" w:rsidDel="00000000" w:rsidP="00000000" w:rsidRDefault="00000000" w:rsidRPr="00000000" w14:paraId="0000005B">
      <w:pPr>
        <w:rPr/>
      </w:pPr>
      <w:r w:rsidDel="00000000" w:rsidR="00000000" w:rsidRPr="00000000">
        <w:rPr>
          <w:rtl w:val="0"/>
        </w:rPr>
        <w:t xml:space="preserve">When a connection is accepted, the function should receive its data, </w:t>
      </w:r>
      <w:commentRangeStart w:id="13"/>
      <w:r w:rsidDel="00000000" w:rsidR="00000000" w:rsidRPr="00000000">
        <w:rPr>
          <w:rtl w:val="0"/>
        </w:rPr>
        <w:t xml:space="preserve">wait for 1 second</w:t>
      </w:r>
      <w:commentRangeEnd w:id="13"/>
      <w:r w:rsidDel="00000000" w:rsidR="00000000" w:rsidRPr="00000000">
        <w:commentReference w:id="13"/>
      </w:r>
      <w:r w:rsidDel="00000000" w:rsidR="00000000" w:rsidRPr="00000000">
        <w:rPr>
          <w:rtl w:val="0"/>
        </w:rPr>
        <w:t xml:space="preserve">, and print the received timestamp, user ID, and thought. </w:t>
      </w:r>
      <w:commentRangeStart w:id="14"/>
      <w:commentRangeStart w:id="15"/>
      <w:commentRangeStart w:id="16"/>
      <w:commentRangeStart w:id="17"/>
      <w:commentRangeStart w:id="18"/>
      <w:commentRangeStart w:id="19"/>
      <w:r w:rsidDel="00000000" w:rsidR="00000000" w:rsidRPr="00000000">
        <w:rPr>
          <w:rtl w:val="0"/>
        </w:rPr>
        <w:t xml:space="preserve">If the data is incomplete, it should raise an exception.</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Furthermore, implement a CLI, so that </w:t>
      </w:r>
      <w:r w:rsidDel="00000000" w:rsidR="00000000" w:rsidRPr="00000000">
        <w:rPr>
          <w:rFonts w:ascii="Inconsolata" w:cs="Inconsolata" w:eastAsia="Inconsolata" w:hAnsi="Inconsolata"/>
          <w:b w:val="1"/>
          <w:rtl w:val="0"/>
        </w:rPr>
        <w:t xml:space="preserve">server.py</w:t>
      </w:r>
      <w:r w:rsidDel="00000000" w:rsidR="00000000" w:rsidRPr="00000000">
        <w:rPr>
          <w:rtl w:val="0"/>
        </w:rPr>
        <w:t xml:space="preserve"> can be executed as a script. It should receive the address in the form </w:t>
      </w:r>
      <w:r w:rsidDel="00000000" w:rsidR="00000000" w:rsidRPr="00000000">
        <w:rPr>
          <w:rFonts w:ascii="Inconsolata" w:cs="Inconsolata" w:eastAsia="Inconsolata" w:hAnsi="Inconsolata"/>
          <w:b w:val="1"/>
          <w:rtl w:val="0"/>
        </w:rPr>
        <w:t xml:space="preserve">ip_address:port</w:t>
      </w:r>
      <w:r w:rsidDel="00000000" w:rsidR="00000000" w:rsidRPr="00000000">
        <w:rPr>
          <w:rtl w:val="0"/>
        </w:rPr>
        <w:t xml:space="preserve"> and keep running until I hit </w:t>
      </w:r>
      <w:r w:rsidDel="00000000" w:rsidR="00000000" w:rsidRPr="00000000">
        <w:rPr>
          <w:rFonts w:ascii="Inconsolata" w:cs="Inconsolata" w:eastAsia="Inconsolata" w:hAnsi="Inconsolata"/>
          <w:b w:val="1"/>
          <w:rtl w:val="0"/>
        </w:rPr>
        <w:t xml:space="preserve">control+C</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tbl>
      <w:tblPr>
        <w:tblStyle w:val="Table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python</w:t>
            </w:r>
            <w:r w:rsidDel="00000000" w:rsidR="00000000" w:rsidRPr="00000000">
              <w:rPr>
                <w:rFonts w:ascii="Inconsolata" w:cs="Inconsolata" w:eastAsia="Inconsolata" w:hAnsi="Inconsolata"/>
                <w:rtl w:val="0"/>
              </w:rPr>
              <w:t xml:space="preserve"> server.py </w:t>
            </w:r>
            <w:r w:rsidDel="00000000" w:rsidR="00000000" w:rsidRPr="00000000">
              <w:rPr>
                <w:rFonts w:ascii="Inconsolata" w:cs="Inconsolata" w:eastAsia="Inconsolata" w:hAnsi="Inconsolata"/>
                <w:color w:val="fd4f2a"/>
                <w:rtl w:val="0"/>
              </w:rPr>
              <w:t xml:space="preserve">"127.0.0.1:5000"</w:t>
            </w:r>
          </w:p>
          <w:p w:rsidR="00000000" w:rsidDel="00000000" w:rsidP="00000000" w:rsidRDefault="00000000" w:rsidRPr="00000000" w14:paraId="00000062">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commentRangeStart w:id="20"/>
            <w:commentRangeStart w:id="21"/>
            <w:r w:rsidDel="00000000" w:rsidR="00000000" w:rsidRPr="00000000">
              <w:rPr>
                <w:rFonts w:ascii="Inconsolata" w:cs="Inconsolata" w:eastAsia="Inconsolata" w:hAnsi="Inconsolata"/>
                <w:rtl w:val="0"/>
              </w:rPr>
              <w:t xml:space="preserve">2019-10-25 15:12:05</w:t>
            </w:r>
            <w:commentRangeEnd w:id="20"/>
            <w:r w:rsidDel="00000000" w:rsidR="00000000" w:rsidRPr="00000000">
              <w:commentReference w:id="20"/>
            </w:r>
            <w:commentRangeEnd w:id="21"/>
            <w:r w:rsidDel="00000000" w:rsidR="00000000" w:rsidRPr="00000000">
              <w:commentReference w:id="21"/>
            </w:r>
            <w:r w:rsidDel="00000000" w:rsidR="00000000" w:rsidRPr="00000000">
              <w:rPr>
                <w:rFonts w:ascii="Inconsolata" w:cs="Inconsolata" w:eastAsia="Inconsolata" w:hAnsi="Inconsolata"/>
                <w:rtl w:val="0"/>
              </w:rPr>
              <w:t xml:space="preserve">] user 1: I'm hungry</w:t>
            </w:r>
          </w:p>
          <w:p w:rsidR="00000000" w:rsidDel="00000000" w:rsidP="00000000" w:rsidRDefault="00000000" w:rsidRPr="00000000" w14:paraId="00000063">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[2019-10-25 15:15:02] user 2: I'm sleepy</w:t>
            </w:r>
          </w:p>
          <w:p w:rsidR="00000000" w:rsidDel="00000000" w:rsidP="00000000" w:rsidRDefault="00000000" w:rsidRPr="00000000" w14:paraId="00000064">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^C</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5"/>
        <w:rPr/>
      </w:pPr>
      <w:bookmarkStart w:colFirst="0" w:colLast="0" w:name="_qh2amz2zfipw" w:id="3"/>
      <w:bookmarkEnd w:id="3"/>
      <w:r w:rsidDel="00000000" w:rsidR="00000000" w:rsidRPr="00000000">
        <w:rPr>
          <w:rtl w:val="0"/>
        </w:rPr>
        <w:t xml:space="preserve">some hints</w:t>
      </w:r>
    </w:p>
    <w:p w:rsidR="00000000" w:rsidDel="00000000" w:rsidP="00000000" w:rsidRDefault="00000000" w:rsidRPr="00000000" w14:paraId="0000006C">
      <w:pPr>
        <w:numPr>
          <w:ilvl w:val="0"/>
          <w:numId w:val="1"/>
        </w:numPr>
        <w:ind w:left="720" w:hanging="360"/>
        <w:rPr>
          <w:u w:val="none"/>
        </w:rPr>
      </w:pPr>
      <w:r w:rsidDel="00000000" w:rsidR="00000000" w:rsidRPr="00000000">
        <w:rPr>
          <w:rFonts w:ascii="Inconsolata" w:cs="Inconsolata" w:eastAsia="Inconsolata" w:hAnsi="Inconsolata"/>
          <w:b w:val="1"/>
          <w:rtl w:val="0"/>
        </w:rPr>
        <w:t xml:space="preserve">socket.send()</w:t>
      </w:r>
      <w:r w:rsidDel="00000000" w:rsidR="00000000" w:rsidRPr="00000000">
        <w:rPr>
          <w:rtl w:val="0"/>
        </w:rPr>
        <w:t xml:space="preserve"> doesn't guarantee all the data will be sent; consider using </w:t>
      </w:r>
      <w:r w:rsidDel="00000000" w:rsidR="00000000" w:rsidRPr="00000000">
        <w:rPr>
          <w:rFonts w:ascii="Inconsolata" w:cs="Inconsolata" w:eastAsia="Inconsolata" w:hAnsi="Inconsolata"/>
          <w:b w:val="1"/>
          <w:rtl w:val="0"/>
        </w:rPr>
        <w:t xml:space="preserve">socket.sendall()</w:t>
      </w:r>
      <w:r w:rsidDel="00000000" w:rsidR="00000000" w:rsidRPr="00000000">
        <w:rPr>
          <w:rtl w:val="0"/>
        </w:rPr>
        <w:t xml:space="preserve"> instead.</w:t>
      </w:r>
    </w:p>
    <w:p w:rsidR="00000000" w:rsidDel="00000000" w:rsidP="00000000" w:rsidRDefault="00000000" w:rsidRPr="00000000" w14:paraId="0000006D">
      <w:pPr>
        <w:numPr>
          <w:ilvl w:val="0"/>
          <w:numId w:val="1"/>
        </w:numPr>
        <w:ind w:left="720" w:hanging="360"/>
        <w:rPr>
          <w:u w:val="none"/>
        </w:rPr>
      </w:pPr>
      <w:r w:rsidDel="00000000" w:rsidR="00000000" w:rsidRPr="00000000">
        <w:rPr>
          <w:rFonts w:ascii="Inconsolata" w:cs="Inconsolata" w:eastAsia="Inconsolata" w:hAnsi="Inconsolata"/>
          <w:b w:val="1"/>
          <w:rtl w:val="0"/>
        </w:rPr>
        <w:t xml:space="preserve">socket.recv()</w:t>
      </w:r>
      <w:r w:rsidDel="00000000" w:rsidR="00000000" w:rsidRPr="00000000">
        <w:rPr>
          <w:rtl w:val="0"/>
        </w:rPr>
        <w:t xml:space="preserve"> doesn't guarantee all the data will be received; you'll have to loop and keep "accumulating" data until you're certain you've received all of it (or until the connection closes).</w:t>
        <w:br w:type="textWrapping"/>
        <w:t xml:space="preserve">To reiterate: even something as simple as </w:t>
      </w:r>
      <w:r w:rsidDel="00000000" w:rsidR="00000000" w:rsidRPr="00000000">
        <w:rPr>
          <w:rFonts w:ascii="Inconsolata" w:cs="Inconsolata" w:eastAsia="Inconsolata" w:hAnsi="Inconsolata"/>
          <w:b w:val="1"/>
          <w:rtl w:val="0"/>
        </w:rPr>
        <w:t xml:space="preserve">socket.recv(4)</w:t>
      </w:r>
      <w:r w:rsidDel="00000000" w:rsidR="00000000" w:rsidRPr="00000000">
        <w:rPr>
          <w:rtl w:val="0"/>
        </w:rPr>
        <w:t xml:space="preserve"> isn't guaranteed to return all 4 bytes, but </w:t>
      </w:r>
      <w:r w:rsidDel="00000000" w:rsidR="00000000" w:rsidRPr="00000000">
        <w:rPr>
          <w:i w:val="1"/>
          <w:rtl w:val="0"/>
        </w:rPr>
        <w:t xml:space="preserve">up to 4 bytes</w:t>
      </w:r>
      <w:r w:rsidDel="00000000" w:rsidR="00000000" w:rsidRPr="00000000">
        <w:rPr>
          <w:rtl w:val="0"/>
        </w:rPr>
        <w:t xml:space="preserve"> — make sure to loop and accumulate it!</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use </w:t>
      </w:r>
      <w:r w:rsidDel="00000000" w:rsidR="00000000" w:rsidRPr="00000000">
        <w:rPr>
          <w:rFonts w:ascii="Inconsolata" w:cs="Inconsolata" w:eastAsia="Inconsolata" w:hAnsi="Inconsolata"/>
          <w:b w:val="1"/>
          <w:rtl w:val="0"/>
        </w:rPr>
        <w:t xml:space="preserve">server.setsockopt(socket.SOL_SOCKET, socket.SO_REUSEADDR, 1)</w:t>
      </w:r>
      <w:r w:rsidDel="00000000" w:rsidR="00000000" w:rsidRPr="00000000">
        <w:rPr>
          <w:rtl w:val="0"/>
        </w:rPr>
        <w:t xml:space="preserve"> to avoid annoying "port is already in use" errors.</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When running the tests, make sure your server is not running in the background, so the tests don't fail because the port is already in use.</w:t>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ins w:author="Anonymous" w:id="0" w:date="2020-02-21T20:10:16Z"/>
          <w:color w:val="fd4f2a"/>
        </w:rPr>
      </w:pPr>
      <w:r w:rsidDel="00000000" w:rsidR="00000000" w:rsidRPr="00000000">
        <w:rPr>
          <w:shd w:fill="auto" w:val="clear"/>
          <w:rtl w:val="0"/>
        </w:rPr>
        <w:t xml:space="preserve">question</w:t>
      </w:r>
      <w:r w:rsidDel="00000000" w:rsidR="00000000" w:rsidRPr="00000000">
        <w:rPr>
          <w:rtl w:val="0"/>
        </w:rPr>
        <w:t xml:space="preserve"> 2  </w:t>
      </w:r>
      <w:r w:rsidDel="00000000" w:rsidR="00000000" w:rsidRPr="00000000">
        <w:rPr>
          <w:color w:val="fd4f2a"/>
          <w:rtl w:val="0"/>
        </w:rPr>
        <w:t xml:space="preserve">.</w:t>
      </w:r>
      <w:ins w:author="Anonymous" w:id="0" w:date="2020-02-21T20:10:16Z">
        <w:bookmarkStart w:colFirst="0" w:colLast="0" w:name="_pn0lux1rte0s" w:id="4"/>
        <w:bookmarkEnd w:id="4"/>
        <w:r w:rsidDel="00000000" w:rsidR="00000000" w:rsidRPr="00000000">
          <w:rPr>
            <w:rtl w:val="0"/>
          </w:rPr>
        </w:r>
      </w:ins>
    </w:p>
    <w:p w:rsidR="00000000" w:rsidDel="00000000" w:rsidP="00000000" w:rsidRDefault="00000000" w:rsidRPr="00000000" w14:paraId="00000072">
      <w:pPr>
        <w:rPr>
          <w:rPrChange w:author="Anonymous" w:id="1" w:date="2020-02-21T20:10:16Z">
            <w:rPr>
              <w:color w:val="fd4f2a"/>
            </w:rPr>
          </w:rPrChange>
        </w:rPr>
        <w:pPrChange w:author="Anonymous" w:id="0" w:date="2020-02-21T20:10:16Z">
          <w:pPr>
            <w:pStyle w:val="Heading1"/>
          </w:pPr>
        </w:pPrChange>
      </w:pPr>
      <w:bookmarkStart w:colFirst="0" w:colLast="0" w:name="_pn0lux1rte0s" w:id="4"/>
      <w:bookmarkEnd w:id="4"/>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Now that our server supports a single client, it's time to extend it to support multiple clients.</w:t>
      </w:r>
    </w:p>
    <w:p w:rsidR="00000000" w:rsidDel="00000000" w:rsidP="00000000" w:rsidRDefault="00000000" w:rsidRPr="00000000" w14:paraId="00000074">
      <w:pPr>
        <w:rPr/>
      </w:pPr>
      <w:r w:rsidDel="00000000" w:rsidR="00000000" w:rsidRPr="00000000">
        <w:rPr>
          <w:rtl w:val="0"/>
        </w:rPr>
        <w:t xml:space="preserve">First, enter the </w:t>
      </w:r>
      <w:r w:rsidDel="00000000" w:rsidR="00000000" w:rsidRPr="00000000">
        <w:rPr>
          <w:rFonts w:ascii="Inconsolata" w:cs="Inconsolata" w:eastAsia="Inconsolata" w:hAnsi="Inconsolata"/>
          <w:b w:val="1"/>
          <w:rtl w:val="0"/>
        </w:rPr>
        <w:t xml:space="preserve">q2/</w:t>
      </w:r>
      <w:r w:rsidDel="00000000" w:rsidR="00000000" w:rsidRPr="00000000">
        <w:rPr>
          <w:rtl w:val="0"/>
        </w:rPr>
        <w:t xml:space="preserve"> directory, and copy over </w:t>
      </w:r>
      <w:r w:rsidDel="00000000" w:rsidR="00000000" w:rsidRPr="00000000">
        <w:rPr>
          <w:rFonts w:ascii="Inconsolata" w:cs="Inconsolata" w:eastAsia="Inconsolata" w:hAnsi="Inconsolata"/>
          <w:b w:val="1"/>
          <w:rtl w:val="0"/>
        </w:rPr>
        <w:t xml:space="preserve">server.py</w:t>
      </w:r>
      <w:r w:rsidDel="00000000" w:rsidR="00000000" w:rsidRPr="00000000">
        <w:rPr>
          <w:rtl w:val="0"/>
        </w:rPr>
        <w:t xml:space="preserve"> from the previous question.</w:t>
      </w:r>
    </w:p>
    <w:p w:rsidR="00000000" w:rsidDel="00000000" w:rsidP="00000000" w:rsidRDefault="00000000" w:rsidRPr="00000000" w14:paraId="00000075">
      <w:pPr>
        <w:rPr/>
      </w:pPr>
      <w:r w:rsidDel="00000000" w:rsidR="00000000" w:rsidRPr="00000000">
        <w:rPr>
          <w:rtl w:val="0"/>
        </w:rPr>
        <w:t xml:space="preserve">Edit </w:t>
      </w:r>
      <w:r w:rsidDel="00000000" w:rsidR="00000000" w:rsidRPr="00000000">
        <w:rPr>
          <w:b w:val="1"/>
          <w:rtl w:val="0"/>
        </w:rPr>
        <w:t xml:space="preserve">server.py</w:t>
      </w:r>
      <w:r w:rsidDel="00000000" w:rsidR="00000000" w:rsidRPr="00000000">
        <w:rPr>
          <w:rtl w:val="0"/>
        </w:rPr>
        <w:t xml:space="preserve"> so that </w:t>
      </w:r>
      <w:commentRangeStart w:id="22"/>
      <w:commentRangeStart w:id="23"/>
      <w:r w:rsidDel="00000000" w:rsidR="00000000" w:rsidRPr="00000000">
        <w:rPr>
          <w:rtl w:val="0"/>
        </w:rPr>
        <w:t xml:space="preserve">it</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spawns a new thread for every connection, and handles it there.  To test it, run multiple clients at the same time:</w:t>
      </w:r>
    </w:p>
    <w:p w:rsidR="00000000" w:rsidDel="00000000" w:rsidP="00000000" w:rsidRDefault="00000000" w:rsidRPr="00000000" w14:paraId="00000076">
      <w:pPr>
        <w:rPr/>
      </w:pPr>
      <w:r w:rsidDel="00000000" w:rsidR="00000000" w:rsidRPr="00000000">
        <w:rPr>
          <w:rtl w:val="0"/>
        </w:rPr>
      </w:r>
    </w:p>
    <w:tbl>
      <w:tblPr>
        <w:tblStyle w:val="Table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python</w:t>
            </w:r>
            <w:r w:rsidDel="00000000" w:rsidR="00000000" w:rsidRPr="00000000">
              <w:rPr>
                <w:rFonts w:ascii="Inconsolata" w:cs="Inconsolata" w:eastAsia="Inconsolata" w:hAnsi="Inconsolata"/>
                <w:rtl w:val="0"/>
              </w:rPr>
              <w:t xml:space="preserve"> client.py </w:t>
            </w:r>
            <w:r w:rsidDel="00000000" w:rsidR="00000000" w:rsidRPr="00000000">
              <w:rPr>
                <w:rFonts w:ascii="Inconsolata" w:cs="Inconsolata" w:eastAsia="Inconsolata" w:hAnsi="Inconsolata"/>
                <w:color w:val="fd4f2a"/>
                <w:rtl w:val="0"/>
              </w:rPr>
              <w:t xml:space="preserve">"127.0.0.1:5000" 1 "I'm hungry"</w:t>
            </w:r>
            <w:r w:rsidDel="00000000" w:rsidR="00000000" w:rsidRPr="00000000">
              <w:rPr>
                <w:rFonts w:ascii="Inconsolata" w:cs="Inconsolata" w:eastAsia="Inconsolata" w:hAnsi="Inconsolata"/>
                <w:rtl w:val="0"/>
              </w:rPr>
              <w:t xml:space="preserve"> </w:t>
            </w:r>
            <w:commentRangeStart w:id="24"/>
            <w:r w:rsidDel="00000000" w:rsidR="00000000" w:rsidRPr="00000000">
              <w:rPr>
                <w:rFonts w:ascii="Inconsolata" w:cs="Inconsolata" w:eastAsia="Inconsolata" w:hAnsi="Inconsolata"/>
                <w:rtl w:val="0"/>
              </w:rPr>
              <w:t xml:space="preserve">&amp;</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7B">
            <w:pPr>
              <w:spacing w:line="240" w:lineRule="auto"/>
              <w:rPr>
                <w:rFonts w:ascii="Inconsolata" w:cs="Inconsolata" w:eastAsia="Inconsolata" w:hAnsi="Inconsolata"/>
                <w:color w:val="ff0000"/>
              </w:rPr>
            </w:pPr>
            <w:r w:rsidDel="00000000" w:rsidR="00000000" w:rsidRPr="00000000">
              <w:rPr>
                <w:rFonts w:ascii="Inconsolata" w:cs="Inconsolata" w:eastAsia="Inconsolata" w:hAnsi="Inconsolata"/>
                <w:rtl w:val="0"/>
              </w:rPr>
              <w:t xml:space="preserve">$ </w:t>
            </w:r>
            <w:commentRangeStart w:id="25"/>
            <w:r w:rsidDel="00000000" w:rsidR="00000000" w:rsidRPr="00000000">
              <w:rPr>
                <w:rFonts w:ascii="Inconsolata" w:cs="Inconsolata" w:eastAsia="Inconsolata" w:hAnsi="Inconsolata"/>
                <w:b w:val="1"/>
                <w:rtl w:val="0"/>
              </w:rPr>
              <w:t xml:space="preserve">python</w:t>
            </w:r>
            <w:r w:rsidDel="00000000" w:rsidR="00000000" w:rsidRPr="00000000">
              <w:rPr>
                <w:rFonts w:ascii="Inconsolata" w:cs="Inconsolata" w:eastAsia="Inconsolata" w:hAnsi="Inconsolata"/>
                <w:rtl w:val="0"/>
              </w:rPr>
              <w:t xml:space="preserve"> client.py </w:t>
            </w:r>
            <w:r w:rsidDel="00000000" w:rsidR="00000000" w:rsidRPr="00000000">
              <w:rPr>
                <w:rFonts w:ascii="Inconsolata" w:cs="Inconsolata" w:eastAsia="Inconsolata" w:hAnsi="Inconsolata"/>
                <w:color w:val="ff0000"/>
                <w:rtl w:val="0"/>
              </w:rPr>
              <w:t xml:space="preserve">"127.0.0.1:5000" 2 "I'm sleepy"</w:t>
            </w:r>
            <w:commentRangeEnd w:id="25"/>
            <w:r w:rsidDel="00000000" w:rsidR="00000000" w:rsidRPr="00000000">
              <w:commentReference w:id="25"/>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commentRangeStart w:id="26"/>
      <w:commentRangeStart w:id="27"/>
      <w:r w:rsidDel="00000000" w:rsidR="00000000" w:rsidRPr="00000000">
        <w:rPr>
          <w:rtl w:val="0"/>
        </w:rPr>
        <w:t xml:space="preserve">With the server from the previous question, this would take around 2 seconds; but with our new and improved server, it should only take 1 second (even if you run 10 clients!).</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l7kxai7yjf9w" w:id="5"/>
      <w:bookmarkEnd w:id="5"/>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shd w:fill="auto" w:val="clear"/>
        </w:rPr>
      </w:pPr>
      <w:bookmarkStart w:colFirst="0" w:colLast="0" w:name="_hccyn0u9ejeu" w:id="6"/>
      <w:bookmarkEnd w:id="6"/>
      <w:r w:rsidDel="00000000" w:rsidR="00000000" w:rsidRPr="00000000">
        <w:rPr>
          <w:rtl w:val="0"/>
        </w:rPr>
        <w:t xml:space="preserve">   qu</w:t>
      </w:r>
      <w:r w:rsidDel="00000000" w:rsidR="00000000" w:rsidRPr="00000000">
        <w:rPr>
          <w:shd w:fill="auto" w:val="clear"/>
          <w:rtl w:val="0"/>
        </w:rPr>
        <w:t xml:space="preserve">estion 3</w:t>
      </w:r>
    </w:p>
    <w:p w:rsidR="00000000" w:rsidDel="00000000" w:rsidP="00000000" w:rsidRDefault="00000000" w:rsidRPr="00000000" w14:paraId="00000086">
      <w:pPr>
        <w:rPr/>
      </w:pPr>
      <w:r w:rsidDel="00000000" w:rsidR="00000000" w:rsidRPr="00000000">
        <w:rPr>
          <w:rtl w:val="0"/>
        </w:rPr>
        <w:t xml:space="preserve">Now that our server supports multiple clients, it's time to extend it to actually retain their information.</w:t>
      </w:r>
    </w:p>
    <w:p w:rsidR="00000000" w:rsidDel="00000000" w:rsidP="00000000" w:rsidRDefault="00000000" w:rsidRPr="00000000" w14:paraId="00000087">
      <w:pPr>
        <w:rPr/>
      </w:pPr>
      <w:r w:rsidDel="00000000" w:rsidR="00000000" w:rsidRPr="00000000">
        <w:rPr>
          <w:rtl w:val="0"/>
        </w:rPr>
        <w:t xml:space="preserve">First, enter the </w:t>
      </w:r>
      <w:r w:rsidDel="00000000" w:rsidR="00000000" w:rsidRPr="00000000">
        <w:rPr>
          <w:rFonts w:ascii="Inconsolata" w:cs="Inconsolata" w:eastAsia="Inconsolata" w:hAnsi="Inconsolata"/>
          <w:b w:val="1"/>
          <w:rtl w:val="0"/>
        </w:rPr>
        <w:t xml:space="preserve">q3/</w:t>
      </w:r>
      <w:r w:rsidDel="00000000" w:rsidR="00000000" w:rsidRPr="00000000">
        <w:rPr>
          <w:rtl w:val="0"/>
        </w:rPr>
        <w:t xml:space="preserve"> directory, and copy over </w:t>
      </w:r>
      <w:r w:rsidDel="00000000" w:rsidR="00000000" w:rsidRPr="00000000">
        <w:rPr>
          <w:rFonts w:ascii="Inconsolata" w:cs="Inconsolata" w:eastAsia="Inconsolata" w:hAnsi="Inconsolata"/>
          <w:b w:val="1"/>
          <w:rtl w:val="0"/>
        </w:rPr>
        <w:t xml:space="preserve">server.py</w:t>
      </w:r>
      <w:r w:rsidDel="00000000" w:rsidR="00000000" w:rsidRPr="00000000">
        <w:rPr>
          <w:rtl w:val="0"/>
        </w:rPr>
        <w:t xml:space="preserve"> from the previous question.</w:t>
      </w:r>
    </w:p>
    <w:p w:rsidR="00000000" w:rsidDel="00000000" w:rsidP="00000000" w:rsidRDefault="00000000" w:rsidRPr="00000000" w14:paraId="00000088">
      <w:pPr>
        <w:rPr/>
      </w:pPr>
      <w:r w:rsidDel="00000000" w:rsidR="00000000" w:rsidRPr="00000000">
        <w:rPr>
          <w:rtl w:val="0"/>
        </w:rPr>
        <w:t xml:space="preserve">Edit </w:t>
      </w:r>
      <w:r w:rsidDel="00000000" w:rsidR="00000000" w:rsidRPr="00000000">
        <w:rPr>
          <w:b w:val="1"/>
          <w:rtl w:val="0"/>
        </w:rPr>
        <w:t xml:space="preserve">server.py</w:t>
      </w:r>
      <w:r w:rsidDel="00000000" w:rsidR="00000000" w:rsidRPr="00000000">
        <w:rPr>
          <w:rtl w:val="0"/>
        </w:rPr>
        <w:t xml:space="preserve"> so that </w:t>
      </w:r>
      <w:r w:rsidDel="00000000" w:rsidR="00000000" w:rsidRPr="00000000">
        <w:rPr>
          <w:rFonts w:ascii="Inconsolata" w:cs="Inconsolata" w:eastAsia="Inconsolata" w:hAnsi="Inconsolata"/>
          <w:b w:val="1"/>
          <w:rtl w:val="0"/>
        </w:rPr>
        <w:t xml:space="preserve">run_server(address, </w:t>
      </w:r>
      <w:r w:rsidDel="00000000" w:rsidR="00000000" w:rsidRPr="00000000">
        <w:rPr>
          <w:rFonts w:ascii="Inconsolata" w:cs="Inconsolata" w:eastAsia="Inconsolata" w:hAnsi="Inconsolata"/>
          <w:b w:val="1"/>
          <w:shd w:fill="fec67d" w:val="clear"/>
          <w:rtl w:val="0"/>
        </w:rPr>
        <w:t xml:space="preserve">data_dir</w:t>
      </w:r>
      <w:r w:rsidDel="00000000" w:rsidR="00000000" w:rsidRPr="00000000">
        <w:rPr>
          <w:rFonts w:ascii="Inconsolata" w:cs="Inconsolata" w:eastAsia="Inconsolata" w:hAnsi="Inconsolata"/>
          <w:b w:val="1"/>
          <w:rtl w:val="0"/>
        </w:rPr>
        <w:t xml:space="preserve">)</w:t>
      </w:r>
      <w:r w:rsidDel="00000000" w:rsidR="00000000" w:rsidRPr="00000000">
        <w:rPr>
          <w:rtl w:val="0"/>
        </w:rPr>
        <w:t xml:space="preserve"> also receives a data directory, in which it stores the clients' data (note that the CLI should be changed, too!).</w:t>
      </w:r>
    </w:p>
    <w:p w:rsidR="00000000" w:rsidDel="00000000" w:rsidP="00000000" w:rsidRDefault="00000000" w:rsidRPr="00000000" w14:paraId="00000089">
      <w:pPr>
        <w:rPr/>
      </w:pPr>
      <w:r w:rsidDel="00000000" w:rsidR="00000000" w:rsidRPr="00000000">
        <w:rPr>
          <w:rtl w:val="0"/>
        </w:rPr>
        <w:t xml:space="preserve">When user </w:t>
      </w:r>
      <w:r w:rsidDel="00000000" w:rsidR="00000000" w:rsidRPr="00000000">
        <w:rPr>
          <w:rFonts w:ascii="Inconsolata" w:cs="Inconsolata" w:eastAsia="Inconsolata" w:hAnsi="Inconsolata"/>
          <w:b w:val="1"/>
          <w:rtl w:val="0"/>
        </w:rPr>
        <w:t xml:space="preserve">u</w:t>
      </w:r>
      <w:r w:rsidDel="00000000" w:rsidR="00000000" w:rsidRPr="00000000">
        <w:rPr>
          <w:rtl w:val="0"/>
        </w:rPr>
        <w:t xml:space="preserve"> thinks the </w:t>
      </w:r>
      <w:r w:rsidDel="00000000" w:rsidR="00000000" w:rsidRPr="00000000">
        <w:rPr>
          <w:rtl w:val="0"/>
        </w:rPr>
        <w:t xml:space="preserve">thought </w:t>
      </w:r>
      <w:r w:rsidDel="00000000" w:rsidR="00000000" w:rsidRPr="00000000">
        <w:rPr>
          <w:b w:val="1"/>
          <w:rtl w:val="0"/>
        </w:rPr>
        <w:t xml:space="preserve">t</w:t>
      </w:r>
      <w:r w:rsidDel="00000000" w:rsidR="00000000" w:rsidRPr="00000000">
        <w:rPr>
          <w:rtl w:val="0"/>
        </w:rPr>
        <w:t xml:space="preserve"> at</w:t>
      </w:r>
      <w:r w:rsidDel="00000000" w:rsidR="00000000" w:rsidRPr="00000000">
        <w:rPr>
          <w:rtl w:val="0"/>
        </w:rPr>
        <w:t xml:space="preserve"> time </w:t>
      </w:r>
      <w:r w:rsidDel="00000000" w:rsidR="00000000" w:rsidRPr="00000000">
        <w:rPr>
          <w:b w:val="1"/>
          <w:rtl w:val="0"/>
        </w:rPr>
        <w:t xml:space="preserve">d</w:t>
      </w:r>
      <w:r w:rsidDel="00000000" w:rsidR="00000000" w:rsidRPr="00000000">
        <w:rPr>
          <w:rtl w:val="0"/>
        </w:rPr>
        <w:t xml:space="preserve">, instead of printing it, the server should write the thought to disk as </w:t>
      </w:r>
      <w:r w:rsidDel="00000000" w:rsidR="00000000" w:rsidRPr="00000000">
        <w:rPr>
          <w:rFonts w:ascii="Inconsolata" w:cs="Inconsolata" w:eastAsia="Inconsolata" w:hAnsi="Inconsolata"/>
          <w:b w:val="1"/>
          <w:rtl w:val="0"/>
        </w:rPr>
        <w:t xml:space="preserve">data_dir/u/d.txt</w:t>
      </w:r>
      <w:r w:rsidDel="00000000" w:rsidR="00000000" w:rsidRPr="00000000">
        <w:rPr>
          <w:rtl w:val="0"/>
        </w:rPr>
        <w:t xml:space="preserve">; it's also no longer necessary to wait for 1 second before handling the client.</w:t>
      </w:r>
    </w:p>
    <w:p w:rsidR="00000000" w:rsidDel="00000000" w:rsidP="00000000" w:rsidRDefault="00000000" w:rsidRPr="00000000" w14:paraId="0000008A">
      <w:pPr>
        <w:rPr/>
      </w:pPr>
      <w:r w:rsidDel="00000000" w:rsidR="00000000" w:rsidRPr="00000000">
        <w:rPr>
          <w:rtl w:val="0"/>
        </w:rPr>
        <w:t xml:space="preserve">For example, if </w:t>
      </w:r>
      <w:r w:rsidDel="00000000" w:rsidR="00000000" w:rsidRPr="00000000">
        <w:rPr>
          <w:rFonts w:ascii="Inconsolata" w:cs="Inconsolata" w:eastAsia="Inconsolata" w:hAnsi="Inconsolata"/>
          <w:b w:val="1"/>
          <w:rtl w:val="0"/>
        </w:rPr>
        <w:t xml:space="preserve">data_dir</w:t>
      </w:r>
      <w:r w:rsidDel="00000000" w:rsidR="00000000" w:rsidRPr="00000000">
        <w:rPr>
          <w:rtl w:val="0"/>
        </w:rPr>
        <w:t xml:space="preserve"> is </w:t>
      </w:r>
      <w:r w:rsidDel="00000000" w:rsidR="00000000" w:rsidRPr="00000000">
        <w:rPr>
          <w:rFonts w:ascii="Inconsolata" w:cs="Inconsolata" w:eastAsia="Inconsolata" w:hAnsi="Inconsolata"/>
          <w:b w:val="1"/>
          <w:rtl w:val="0"/>
        </w:rPr>
        <w:t xml:space="preserve">/tmp/data/</w:t>
      </w:r>
      <w:r w:rsidDel="00000000" w:rsidR="00000000" w:rsidRPr="00000000">
        <w:rPr>
          <w:rtl w:val="0"/>
        </w:rPr>
        <w:t xml:space="preserve"> and user </w:t>
      </w:r>
      <w:r w:rsidDel="00000000" w:rsidR="00000000" w:rsidRPr="00000000">
        <w:rPr>
          <w:rFonts w:ascii="Inconsolata" w:cs="Inconsolata" w:eastAsia="Inconsolata" w:hAnsi="Inconsolata"/>
          <w:b w:val="1"/>
          <w:rtl w:val="0"/>
        </w:rPr>
        <w:t xml:space="preserve">1</w:t>
      </w:r>
      <w:r w:rsidDel="00000000" w:rsidR="00000000" w:rsidRPr="00000000">
        <w:rPr>
          <w:rtl w:val="0"/>
        </w:rPr>
        <w:t xml:space="preserve"> thought </w:t>
      </w:r>
      <w:r w:rsidDel="00000000" w:rsidR="00000000" w:rsidRPr="00000000">
        <w:rPr>
          <w:rFonts w:ascii="Inconsolata" w:cs="Inconsolata" w:eastAsia="Inconsolata" w:hAnsi="Inconsolata"/>
          <w:b w:val="1"/>
          <w:rtl w:val="0"/>
        </w:rPr>
        <w:t xml:space="preserve">I'm hungry</w:t>
      </w:r>
      <w:r w:rsidDel="00000000" w:rsidR="00000000" w:rsidRPr="00000000">
        <w:rPr>
          <w:rtl w:val="0"/>
        </w:rPr>
        <w:t xml:space="preserve"> at time </w:t>
      </w:r>
      <w:r w:rsidDel="00000000" w:rsidR="00000000" w:rsidRPr="00000000">
        <w:rPr>
          <w:rFonts w:ascii="Inconsolata" w:cs="Inconsolata" w:eastAsia="Inconsolata" w:hAnsi="Inconsolata"/>
          <w:b w:val="1"/>
          <w:rtl w:val="0"/>
        </w:rPr>
        <w:t xml:space="preserve">1572005525</w:t>
      </w:r>
      <w:r w:rsidDel="00000000" w:rsidR="00000000" w:rsidRPr="00000000">
        <w:rPr>
          <w:rtl w:val="0"/>
        </w:rPr>
        <w:t xml:space="preserve">, the server should write </w:t>
      </w:r>
      <w:r w:rsidDel="00000000" w:rsidR="00000000" w:rsidRPr="00000000">
        <w:rPr>
          <w:rFonts w:ascii="Inconsolata" w:cs="Inconsolata" w:eastAsia="Inconsolata" w:hAnsi="Inconsolata"/>
          <w:b w:val="1"/>
          <w:rtl w:val="0"/>
        </w:rPr>
        <w:t xml:space="preserve">I'm hungry</w:t>
      </w:r>
      <w:r w:rsidDel="00000000" w:rsidR="00000000" w:rsidRPr="00000000">
        <w:rPr>
          <w:rtl w:val="0"/>
        </w:rPr>
        <w:t xml:space="preserve"> to </w:t>
      </w:r>
      <w:r w:rsidDel="00000000" w:rsidR="00000000" w:rsidRPr="00000000">
        <w:rPr>
          <w:rFonts w:ascii="Inconsolata" w:cs="Inconsolata" w:eastAsia="Inconsolata" w:hAnsi="Inconsolata"/>
          <w:b w:val="1"/>
          <w:rtl w:val="0"/>
        </w:rPr>
        <w:t xml:space="preserve">/tmp/data/1/</w:t>
      </w:r>
      <w:commentRangeStart w:id="28"/>
      <w:r w:rsidDel="00000000" w:rsidR="00000000" w:rsidRPr="00000000">
        <w:rPr>
          <w:rFonts w:ascii="Inconsolata" w:cs="Inconsolata" w:eastAsia="Inconsolata" w:hAnsi="Inconsolata"/>
          <w:b w:val="1"/>
          <w:rtl w:val="0"/>
        </w:rPr>
        <w:t xml:space="preserve">2019-10-25_15-12-05</w:t>
      </w:r>
      <w:commentRangeEnd w:id="28"/>
      <w:r w:rsidDel="00000000" w:rsidR="00000000" w:rsidRPr="00000000">
        <w:commentReference w:id="28"/>
      </w:r>
      <w:r w:rsidDel="00000000" w:rsidR="00000000" w:rsidRPr="00000000">
        <w:rPr>
          <w:rFonts w:ascii="Inconsolata" w:cs="Inconsolata" w:eastAsia="Inconsolata" w:hAnsi="Inconsolata"/>
          <w:b w:val="1"/>
          <w:rtl w:val="0"/>
        </w:rPr>
        <w:t xml:space="preserve">.txt</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If two (or more) thoughts of the same user occur at the same time, they should be written to the same file, in any order, separated by line breaks.</w:t>
      </w:r>
    </w:p>
    <w:p w:rsidR="00000000" w:rsidDel="00000000" w:rsidP="00000000" w:rsidRDefault="00000000" w:rsidRPr="00000000" w14:paraId="0000008C">
      <w:pPr>
        <w:rPr>
          <w:rFonts w:ascii="Inconsolata" w:cs="Inconsolata" w:eastAsia="Inconsolata" w:hAnsi="Inconsolata"/>
        </w:rPr>
      </w:pPr>
      <w:r w:rsidDel="00000000" w:rsidR="00000000" w:rsidRPr="00000000">
        <w:rPr>
          <w:rtl w:val="0"/>
        </w:rPr>
        <w:t xml:space="preserve">For example, if user </w:t>
      </w:r>
      <w:r w:rsidDel="00000000" w:rsidR="00000000" w:rsidRPr="00000000">
        <w:rPr>
          <w:rFonts w:ascii="Inconsolata" w:cs="Inconsolata" w:eastAsia="Inconsolata" w:hAnsi="Inconsolata"/>
          <w:b w:val="1"/>
          <w:rtl w:val="0"/>
        </w:rPr>
        <w:t xml:space="preserve">1</w:t>
      </w:r>
      <w:r w:rsidDel="00000000" w:rsidR="00000000" w:rsidRPr="00000000">
        <w:rPr>
          <w:rtl w:val="0"/>
        </w:rPr>
        <w:t xml:space="preserve"> also thought </w:t>
      </w:r>
      <w:r w:rsidDel="00000000" w:rsidR="00000000" w:rsidRPr="00000000">
        <w:rPr>
          <w:rFonts w:ascii="Inconsolata" w:cs="Inconsolata" w:eastAsia="Inconsolata" w:hAnsi="Inconsolata"/>
          <w:b w:val="1"/>
          <w:rtl w:val="0"/>
        </w:rPr>
        <w:t xml:space="preserve">I'm sleepy</w:t>
      </w:r>
      <w:r w:rsidDel="00000000" w:rsidR="00000000" w:rsidRPr="00000000">
        <w:rPr>
          <w:rtl w:val="0"/>
        </w:rPr>
        <w:t xml:space="preserve"> at the same time, the file </w:t>
      </w:r>
      <w:r w:rsidDel="00000000" w:rsidR="00000000" w:rsidRPr="00000000">
        <w:rPr>
          <w:rFonts w:ascii="Inconsolata" w:cs="Inconsolata" w:eastAsia="Inconsolata" w:hAnsi="Inconsolata"/>
          <w:b w:val="1"/>
          <w:rtl w:val="0"/>
        </w:rPr>
        <w:t xml:space="preserve">/tmp/data/1/2019-10-25_15-12-05.txt</w:t>
      </w:r>
      <w:r w:rsidDel="00000000" w:rsidR="00000000" w:rsidRPr="00000000">
        <w:rPr>
          <w:rtl w:val="0"/>
        </w:rPr>
        <w:t xml:space="preserve"> should contain:</w:t>
        <w:br w:type="textWrapping"/>
      </w:r>
      <w:commentRangeStart w:id="29"/>
      <w:r w:rsidDel="00000000" w:rsidR="00000000" w:rsidRPr="00000000">
        <w:rPr>
          <w:rFonts w:ascii="Inconsolata" w:cs="Inconsolata" w:eastAsia="Inconsolata" w:hAnsi="Inconsolata"/>
          <w:rtl w:val="0"/>
        </w:rPr>
        <w:t xml:space="preserve">I'm hungry</w:t>
        <w:br w:type="textWrapping"/>
        <w:t xml:space="preserve">I'm sleepy</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5"/>
        <w:rPr/>
      </w:pPr>
      <w:bookmarkStart w:colFirst="0" w:colLast="0" w:name="_mvvqv1y3o4k3" w:id="7"/>
      <w:bookmarkEnd w:id="7"/>
      <w:r w:rsidDel="00000000" w:rsidR="00000000" w:rsidRPr="00000000">
        <w:rPr>
          <w:rtl w:val="0"/>
        </w:rPr>
        <w:t xml:space="preserve">hints</w:t>
      </w:r>
    </w:p>
    <w:p w:rsidR="00000000" w:rsidDel="00000000" w:rsidP="00000000" w:rsidRDefault="00000000" w:rsidRPr="00000000" w14:paraId="0000008F">
      <w:pPr>
        <w:numPr>
          <w:ilvl w:val="0"/>
          <w:numId w:val="2"/>
        </w:numPr>
        <w:ind w:left="720" w:hanging="360"/>
        <w:rPr/>
      </w:pPr>
      <w:r w:rsidDel="00000000" w:rsidR="00000000" w:rsidRPr="00000000">
        <w:rPr>
          <w:rtl w:val="0"/>
        </w:rPr>
        <w:t xml:space="preserve">I recommend using the </w:t>
      </w:r>
      <w:commentRangeStart w:id="30"/>
      <w:r w:rsidDel="00000000" w:rsidR="00000000" w:rsidRPr="00000000">
        <w:rPr>
          <w:rFonts w:ascii="Inconsolata" w:cs="Inconsolata" w:eastAsia="Inconsolata" w:hAnsi="Inconsolata"/>
          <w:b w:val="1"/>
          <w:rtl w:val="0"/>
        </w:rPr>
        <w:t xml:space="preserve">pathlib</w:t>
      </w:r>
      <w:commentRangeEnd w:id="30"/>
      <w:r w:rsidDel="00000000" w:rsidR="00000000" w:rsidRPr="00000000">
        <w:commentReference w:id="30"/>
      </w:r>
      <w:r w:rsidDel="00000000" w:rsidR="00000000" w:rsidRPr="00000000">
        <w:rPr>
          <w:rtl w:val="0"/>
        </w:rPr>
        <w:t xml:space="preserve"> module to handle files and directories.</w:t>
      </w:r>
    </w:p>
    <w:p w:rsidR="00000000" w:rsidDel="00000000" w:rsidP="00000000" w:rsidRDefault="00000000" w:rsidRPr="00000000" w14:paraId="00000090">
      <w:pPr>
        <w:numPr>
          <w:ilvl w:val="0"/>
          <w:numId w:val="2"/>
        </w:numPr>
        <w:ind w:left="720" w:hanging="360"/>
        <w:rPr/>
      </w:pPr>
      <w:commentRangeStart w:id="31"/>
      <w:commentRangeStart w:id="32"/>
      <w:commentRangeStart w:id="33"/>
      <w:commentRangeStart w:id="34"/>
      <w:r w:rsidDel="00000000" w:rsidR="00000000" w:rsidRPr="00000000">
        <w:rPr>
          <w:rtl w:val="0"/>
        </w:rPr>
        <w:t xml:space="preserve">If the user directory doesn't exist, you'd have to create it.</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91">
      <w:pPr>
        <w:numPr>
          <w:ilvl w:val="0"/>
          <w:numId w:val="2"/>
        </w:numPr>
        <w:ind w:left="720" w:hanging="360"/>
        <w:rPr>
          <w:u w:val="none"/>
        </w:rPr>
      </w:pPr>
      <w:commentRangeStart w:id="35"/>
      <w:commentRangeStart w:id="36"/>
      <w:r w:rsidDel="00000000" w:rsidR="00000000" w:rsidRPr="00000000">
        <w:rPr>
          <w:rtl w:val="0"/>
        </w:rPr>
        <w:t xml:space="preserve">Beware of race conditions: if two threads are handling two thoughts that occurred to the same user at the same time, they'd be writing to the same file concurrently...</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color w:val="fd4f2a"/>
        </w:rPr>
      </w:pPr>
      <w:bookmarkStart w:colFirst="0" w:colLast="0" w:name="_juemjdkpq86u" w:id="8"/>
      <w:bookmarkEnd w:id="8"/>
      <w:r w:rsidDel="00000000" w:rsidR="00000000" w:rsidRPr="00000000">
        <w:rPr>
          <w:shd w:fill="auto" w:val="clear"/>
          <w:rtl w:val="0"/>
        </w:rPr>
        <w:t xml:space="preserve">question</w:t>
      </w:r>
      <w:r w:rsidDel="00000000" w:rsidR="00000000" w:rsidRPr="00000000">
        <w:rPr>
          <w:rtl w:val="0"/>
        </w:rPr>
        <w:t xml:space="preserve"> 4  </w:t>
      </w:r>
      <w:r w:rsidDel="00000000" w:rsidR="00000000" w:rsidRPr="00000000">
        <w:rPr>
          <w:color w:val="fd4f2a"/>
          <w:rtl w:val="0"/>
        </w:rPr>
        <w:t xml:space="preserve">.</w:t>
      </w:r>
    </w:p>
    <w:p w:rsidR="00000000" w:rsidDel="00000000" w:rsidP="00000000" w:rsidRDefault="00000000" w:rsidRPr="00000000" w14:paraId="00000094">
      <w:pPr>
        <w:rPr/>
      </w:pPr>
      <w:r w:rsidDel="00000000" w:rsidR="00000000" w:rsidRPr="00000000">
        <w:rPr>
          <w:rtl w:val="0"/>
        </w:rPr>
        <w:t xml:space="preserve">Now that we store user data, we'd like to expose it via a website, so that it's easy to list all the users, and see who thought what at what time.</w:t>
      </w:r>
    </w:p>
    <w:p w:rsidR="00000000" w:rsidDel="00000000" w:rsidP="00000000" w:rsidRDefault="00000000" w:rsidRPr="00000000" w14:paraId="00000095">
      <w:pPr>
        <w:rPr/>
      </w:pPr>
      <w:r w:rsidDel="00000000" w:rsidR="00000000" w:rsidRPr="00000000">
        <w:rPr>
          <w:rtl w:val="0"/>
        </w:rPr>
        <w:t xml:space="preserve">First, enter the </w:t>
      </w:r>
      <w:r w:rsidDel="00000000" w:rsidR="00000000" w:rsidRPr="00000000">
        <w:rPr>
          <w:rFonts w:ascii="Inconsolata" w:cs="Inconsolata" w:eastAsia="Inconsolata" w:hAnsi="Inconsolata"/>
          <w:b w:val="1"/>
          <w:rtl w:val="0"/>
        </w:rPr>
        <w:t xml:space="preserve">q4/</w:t>
      </w:r>
      <w:r w:rsidDel="00000000" w:rsidR="00000000" w:rsidRPr="00000000">
        <w:rPr>
          <w:rtl w:val="0"/>
        </w:rPr>
        <w:t xml:space="preserve"> directory. In it, you'll find the </w:t>
      </w:r>
      <w:r w:rsidDel="00000000" w:rsidR="00000000" w:rsidRPr="00000000">
        <w:rPr>
          <w:rFonts w:ascii="Inconsolata" w:cs="Inconsolata" w:eastAsia="Inconsolata" w:hAnsi="Inconsolata"/>
          <w:b w:val="1"/>
          <w:rtl w:val="0"/>
        </w:rPr>
        <w:t xml:space="preserve">data/</w:t>
      </w:r>
      <w:r w:rsidDel="00000000" w:rsidR="00000000" w:rsidRPr="00000000">
        <w:rPr>
          <w:rtl w:val="0"/>
        </w:rPr>
        <w:t xml:space="preserve"> directory, which is full of thoughts by different users at different times.</w:t>
      </w:r>
    </w:p>
    <w:p w:rsidR="00000000" w:rsidDel="00000000" w:rsidP="00000000" w:rsidRDefault="00000000" w:rsidRPr="00000000" w14:paraId="00000096">
      <w:pPr>
        <w:rPr/>
      </w:pPr>
      <w:r w:rsidDel="00000000" w:rsidR="00000000" w:rsidRPr="00000000">
        <w:rPr>
          <w:rtl w:val="0"/>
        </w:rPr>
        <w:t xml:space="preserve">Edit </w:t>
      </w:r>
      <w:r w:rsidDel="00000000" w:rsidR="00000000" w:rsidRPr="00000000">
        <w:rPr>
          <w:rFonts w:ascii="Inconsolata" w:cs="Inconsolata" w:eastAsia="Inconsolata" w:hAnsi="Inconsolata"/>
          <w:b w:val="1"/>
          <w:rtl w:val="0"/>
        </w:rPr>
        <w:t xml:space="preserve">web.py</w:t>
      </w:r>
      <w:r w:rsidDel="00000000" w:rsidR="00000000" w:rsidRPr="00000000">
        <w:rPr>
          <w:rtl w:val="0"/>
        </w:rPr>
        <w:t xml:space="preserve"> and implement the </w:t>
      </w:r>
      <w:r w:rsidDel="00000000" w:rsidR="00000000" w:rsidRPr="00000000">
        <w:rPr>
          <w:rFonts w:ascii="Inconsolata" w:cs="Inconsolata" w:eastAsia="Inconsolata" w:hAnsi="Inconsolata"/>
          <w:b w:val="1"/>
          <w:rtl w:val="0"/>
        </w:rPr>
        <w:t xml:space="preserve">run_webserver(address, data_dir)</w:t>
      </w:r>
      <w:r w:rsidDel="00000000" w:rsidR="00000000" w:rsidRPr="00000000">
        <w:rPr>
          <w:rtl w:val="0"/>
        </w:rPr>
        <w:t xml:space="preserve"> function, which receives an address (a tuple of the server's IP address and port) and a data directory, and starts a web server on that address, serving that data.</w:t>
      </w:r>
    </w:p>
    <w:p w:rsidR="00000000" w:rsidDel="00000000" w:rsidP="00000000" w:rsidRDefault="00000000" w:rsidRPr="00000000" w14:paraId="00000097">
      <w:pPr>
        <w:rPr/>
      </w:pPr>
      <w:r w:rsidDel="00000000" w:rsidR="00000000" w:rsidRPr="00000000">
        <w:rPr>
          <w:rtl w:val="0"/>
        </w:rPr>
        <w:t xml:space="preserve">As per tradition, implement a CLI, so that </w:t>
      </w:r>
      <w:r w:rsidDel="00000000" w:rsidR="00000000" w:rsidRPr="00000000">
        <w:rPr>
          <w:rFonts w:ascii="Inconsolata" w:cs="Inconsolata" w:eastAsia="Inconsolata" w:hAnsi="Inconsolata"/>
          <w:b w:val="1"/>
          <w:rtl w:val="0"/>
        </w:rPr>
        <w:t xml:space="preserve">web.py</w:t>
      </w:r>
      <w:r w:rsidDel="00000000" w:rsidR="00000000" w:rsidRPr="00000000">
        <w:rPr>
          <w:rtl w:val="0"/>
        </w:rPr>
        <w:t xml:space="preserve"> can be executed as a script. It should receive the address in the form </w:t>
      </w:r>
      <w:r w:rsidDel="00000000" w:rsidR="00000000" w:rsidRPr="00000000">
        <w:rPr>
          <w:rFonts w:ascii="Inconsolata" w:cs="Inconsolata" w:eastAsia="Inconsolata" w:hAnsi="Inconsolata"/>
          <w:b w:val="1"/>
          <w:rtl w:val="0"/>
        </w:rPr>
        <w:t xml:space="preserve">ip_address:port</w:t>
      </w:r>
      <w:r w:rsidDel="00000000" w:rsidR="00000000" w:rsidRPr="00000000">
        <w:rPr>
          <w:rtl w:val="0"/>
        </w:rPr>
        <w:t xml:space="preserve"> and the data directory, and keep running until I hit </w:t>
      </w:r>
      <w:r w:rsidDel="00000000" w:rsidR="00000000" w:rsidRPr="00000000">
        <w:rPr>
          <w:rFonts w:ascii="Inconsolata" w:cs="Inconsolata" w:eastAsia="Inconsolata" w:hAnsi="Inconsolata"/>
          <w:b w:val="1"/>
          <w:rtl w:val="0"/>
        </w:rPr>
        <w:t xml:space="preserve">control+C</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tbl>
      <w:tblPr>
        <w:tblStyle w:val="Table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python</w:t>
            </w:r>
            <w:r w:rsidDel="00000000" w:rsidR="00000000" w:rsidRPr="00000000">
              <w:rPr>
                <w:rFonts w:ascii="Inconsolata" w:cs="Inconsolata" w:eastAsia="Inconsolata" w:hAnsi="Inconsolata"/>
                <w:rtl w:val="0"/>
              </w:rPr>
              <w:t xml:space="preserve"> web.py </w:t>
            </w:r>
            <w:r w:rsidDel="00000000" w:rsidR="00000000" w:rsidRPr="00000000">
              <w:rPr>
                <w:rFonts w:ascii="Inconsolata" w:cs="Inconsolata" w:eastAsia="Inconsolata" w:hAnsi="Inconsolata"/>
                <w:color w:val="fd4f2a"/>
                <w:rtl w:val="0"/>
              </w:rPr>
              <w:t xml:space="preserve">"127.0.0.1:8000"</w:t>
            </w:r>
            <w:r w:rsidDel="00000000" w:rsidR="00000000" w:rsidRPr="00000000">
              <w:rPr>
                <w:rFonts w:ascii="Inconsolata" w:cs="Inconsolata" w:eastAsia="Inconsolata" w:hAnsi="Inconsolata"/>
                <w:rtl w:val="0"/>
              </w:rPr>
              <w:t xml:space="preserve"> data/</w:t>
            </w:r>
          </w:p>
          <w:p w:rsidR="00000000" w:rsidDel="00000000" w:rsidP="00000000" w:rsidRDefault="00000000" w:rsidRPr="00000000" w14:paraId="0000009D">
            <w:pPr>
              <w:spacing w:line="240" w:lineRule="auto"/>
              <w:rPr>
                <w:rFonts w:ascii="Inconsolata" w:cs="Inconsolata" w:eastAsia="Inconsolata" w:hAnsi="Inconsolata"/>
              </w:rPr>
            </w:pPr>
            <w:commentRangeStart w:id="37"/>
            <w:r w:rsidDel="00000000" w:rsidR="00000000" w:rsidRPr="00000000">
              <w:rPr>
                <w:rFonts w:ascii="Inconsolata" w:cs="Inconsolata" w:eastAsia="Inconsolata" w:hAnsi="Inconsolata"/>
                <w:rtl w:val="0"/>
              </w:rPr>
              <w:t xml:space="preserve">127.0.0.1 - - [26/Oct/2019 19:57:20] "GET / HTTP/1.1" 200 -</w:t>
            </w:r>
          </w:p>
          <w:p w:rsidR="00000000" w:rsidDel="00000000" w:rsidP="00000000" w:rsidRDefault="00000000" w:rsidRPr="00000000" w14:paraId="0000009E">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127.0.0.1 - - [26/Oct/2019 19:57:20] "GET /users/1 HTTP/1.1" 200 -</w:t>
            </w:r>
            <w:commentRangeEnd w:id="37"/>
            <w:r w:rsidDel="00000000" w:rsidR="00000000" w:rsidRPr="00000000">
              <w:commentReference w:id="37"/>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When you run the web server and browse its index (e.g. open a browser and go to </w:t>
      </w:r>
      <w:r w:rsidDel="00000000" w:rsidR="00000000" w:rsidRPr="00000000">
        <w:rPr>
          <w:rFonts w:ascii="Inconsolata" w:cs="Inconsolata" w:eastAsia="Inconsolata" w:hAnsi="Inconsolata"/>
          <w:b w:val="1"/>
          <w:rtl w:val="0"/>
        </w:rPr>
        <w:t xml:space="preserve">http://127.0.0.1:8000</w:t>
      </w:r>
      <w:r w:rsidDel="00000000" w:rsidR="00000000" w:rsidRPr="00000000">
        <w:rPr>
          <w:rtl w:val="0"/>
        </w:rPr>
        <w:t xml:space="preserve">), you should </w:t>
      </w:r>
      <w:commentRangeStart w:id="38"/>
      <w:commentRangeStart w:id="39"/>
      <w:r w:rsidDel="00000000" w:rsidR="00000000" w:rsidRPr="00000000">
        <w:rPr>
          <w:rtl w:val="0"/>
        </w:rPr>
        <w:t xml:space="preserve">see</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t xml:space="preserve"> a list of</w:t>
      </w:r>
      <w:commentRangeStart w:id="40"/>
      <w:commentRangeStart w:id="41"/>
      <w:r w:rsidDel="00000000" w:rsidR="00000000" w:rsidRPr="00000000">
        <w:rPr>
          <w:rtl w:val="0"/>
        </w:rPr>
        <w:t xml:space="preserve"> all the users</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t xml:space="preserve"> available.</w:t>
      </w:r>
    </w:p>
    <w:p w:rsidR="00000000" w:rsidDel="00000000" w:rsidP="00000000" w:rsidRDefault="00000000" w:rsidRPr="00000000" w14:paraId="000000A6">
      <w:pPr>
        <w:rPr/>
      </w:pPr>
      <w:r w:rsidDel="00000000" w:rsidR="00000000" w:rsidRPr="00000000">
        <w:rPr>
          <w:rtl w:val="0"/>
        </w:rPr>
        <w:t xml:space="preserve">If don't know HTML, don't worry — all you have to do is make your web server </w:t>
      </w:r>
      <w:r w:rsidDel="00000000" w:rsidR="00000000" w:rsidRPr="00000000">
        <w:rPr>
          <w:rtl w:val="0"/>
        </w:rPr>
        <w:t xml:space="preserve">return</w:t>
      </w:r>
      <w:r w:rsidDel="00000000" w:rsidR="00000000" w:rsidRPr="00000000">
        <w:rPr>
          <w:rtl w:val="0"/>
        </w:rPr>
        <w:t xml:space="preserve"> this:</w:t>
      </w:r>
    </w:p>
    <w:p w:rsidR="00000000" w:rsidDel="00000000" w:rsidP="00000000" w:rsidRDefault="00000000" w:rsidRPr="00000000" w14:paraId="000000A7">
      <w:pPr>
        <w:rPr/>
      </w:pPr>
      <w:r w:rsidDel="00000000" w:rsidR="00000000" w:rsidRPr="00000000">
        <w:rPr>
          <w:rtl w:val="0"/>
        </w:rPr>
      </w:r>
    </w:p>
    <w:tbl>
      <w:tblPr>
        <w:tblStyle w:val="Table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b w:val="1"/>
                <w:color w:val="629ebb"/>
                <w:rtl w:val="0"/>
              </w:rPr>
              <w:t xml:space="preserve">&lt;html&gt;</w:t>
            </w:r>
          </w:p>
          <w:p w:rsidR="00000000" w:rsidDel="00000000" w:rsidP="00000000" w:rsidRDefault="00000000" w:rsidRPr="00000000" w14:paraId="000000AC">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&lt;head&gt;</w:t>
            </w:r>
          </w:p>
          <w:p w:rsidR="00000000" w:rsidDel="00000000" w:rsidP="00000000" w:rsidRDefault="00000000" w:rsidRPr="00000000" w14:paraId="000000AD">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&lt;title&gt;</w:t>
            </w:r>
            <w:r w:rsidDel="00000000" w:rsidR="00000000" w:rsidRPr="00000000">
              <w:rPr>
                <w:rFonts w:ascii="Inconsolata" w:cs="Inconsolata" w:eastAsia="Inconsolata" w:hAnsi="Inconsolata"/>
                <w:rtl w:val="0"/>
              </w:rPr>
              <w:t xml:space="preserve">Brain Computer Interface</w:t>
            </w:r>
            <w:r w:rsidDel="00000000" w:rsidR="00000000" w:rsidRPr="00000000">
              <w:rPr>
                <w:rFonts w:ascii="Inconsolata" w:cs="Inconsolata" w:eastAsia="Inconsolata" w:hAnsi="Inconsolata"/>
                <w:b w:val="1"/>
                <w:color w:val="629ebb"/>
                <w:rtl w:val="0"/>
              </w:rPr>
              <w:t xml:space="preserve">&lt;/title&gt;</w:t>
            </w:r>
          </w:p>
          <w:p w:rsidR="00000000" w:rsidDel="00000000" w:rsidP="00000000" w:rsidRDefault="00000000" w:rsidRPr="00000000" w14:paraId="000000AE">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&lt;/head&gt;</w:t>
            </w:r>
          </w:p>
          <w:p w:rsidR="00000000" w:rsidDel="00000000" w:rsidP="00000000" w:rsidRDefault="00000000" w:rsidRPr="00000000" w14:paraId="000000AF">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&lt;body&gt;</w:t>
            </w:r>
          </w:p>
          <w:p w:rsidR="00000000" w:rsidDel="00000000" w:rsidP="00000000" w:rsidRDefault="00000000" w:rsidRPr="00000000" w14:paraId="000000B0">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&lt;ul&gt;</w:t>
            </w:r>
          </w:p>
          <w:p w:rsidR="00000000" w:rsidDel="00000000" w:rsidP="00000000" w:rsidRDefault="00000000" w:rsidRPr="00000000" w14:paraId="000000B1">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commentRangeStart w:id="42"/>
            <w:r w:rsidDel="00000000" w:rsidR="00000000" w:rsidRPr="00000000">
              <w:rPr>
                <w:rFonts w:ascii="Inconsolata" w:cs="Inconsolata" w:eastAsia="Inconsolata" w:hAnsi="Inconsolata"/>
                <w:b w:val="1"/>
                <w:color w:val="629ebb"/>
                <w:rtl w:val="0"/>
              </w:rPr>
              <w:t xml:space="preserve">&lt;li&gt;&lt;a</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href</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"/users/1"</w:t>
            </w:r>
            <w:r w:rsidDel="00000000" w:rsidR="00000000" w:rsidRPr="00000000">
              <w:rPr>
                <w:rFonts w:ascii="Inconsolata" w:cs="Inconsolata" w:eastAsia="Inconsolata" w:hAnsi="Inconsolata"/>
                <w:b w:val="1"/>
                <w:color w:val="629ebb"/>
                <w:rtl w:val="0"/>
              </w:rPr>
              <w:t xml:space="preserve">&gt;</w:t>
            </w:r>
            <w:r w:rsidDel="00000000" w:rsidR="00000000" w:rsidRPr="00000000">
              <w:rPr>
                <w:rFonts w:ascii="Inconsolata" w:cs="Inconsolata" w:eastAsia="Inconsolata" w:hAnsi="Inconsolata"/>
                <w:rtl w:val="0"/>
              </w:rPr>
              <w:t xml:space="preserve">user 1</w:t>
            </w:r>
            <w:r w:rsidDel="00000000" w:rsidR="00000000" w:rsidRPr="00000000">
              <w:rPr>
                <w:rFonts w:ascii="Inconsolata" w:cs="Inconsolata" w:eastAsia="Inconsolata" w:hAnsi="Inconsolata"/>
                <w:b w:val="1"/>
                <w:color w:val="629ebb"/>
                <w:rtl w:val="0"/>
              </w:rPr>
              <w:t xml:space="preserve">&lt;/a&gt;&lt;/li&gt;</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B2">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&lt;li&gt;&lt;a</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href</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"/users/2"</w:t>
            </w:r>
            <w:r w:rsidDel="00000000" w:rsidR="00000000" w:rsidRPr="00000000">
              <w:rPr>
                <w:rFonts w:ascii="Inconsolata" w:cs="Inconsolata" w:eastAsia="Inconsolata" w:hAnsi="Inconsolata"/>
                <w:b w:val="1"/>
                <w:color w:val="629ebb"/>
                <w:rtl w:val="0"/>
              </w:rPr>
              <w:t xml:space="preserve">&gt;</w:t>
            </w:r>
            <w:r w:rsidDel="00000000" w:rsidR="00000000" w:rsidRPr="00000000">
              <w:rPr>
                <w:rFonts w:ascii="Inconsolata" w:cs="Inconsolata" w:eastAsia="Inconsolata" w:hAnsi="Inconsolata"/>
                <w:rtl w:val="0"/>
              </w:rPr>
              <w:t xml:space="preserve">user 2</w:t>
            </w:r>
            <w:r w:rsidDel="00000000" w:rsidR="00000000" w:rsidRPr="00000000">
              <w:rPr>
                <w:rFonts w:ascii="Inconsolata" w:cs="Inconsolata" w:eastAsia="Inconsolata" w:hAnsi="Inconsolata"/>
                <w:b w:val="1"/>
                <w:color w:val="629ebb"/>
                <w:rtl w:val="0"/>
              </w:rPr>
              <w:t xml:space="preserve">&lt;/a&gt;&lt;/li&gt;</w:t>
            </w:r>
          </w:p>
          <w:p w:rsidR="00000000" w:rsidDel="00000000" w:rsidP="00000000" w:rsidRDefault="00000000" w:rsidRPr="00000000" w14:paraId="000000B3">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&lt;/ul&gt;</w:t>
            </w:r>
          </w:p>
          <w:p w:rsidR="00000000" w:rsidDel="00000000" w:rsidP="00000000" w:rsidRDefault="00000000" w:rsidRPr="00000000" w14:paraId="000000B4">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&lt;/body&gt;</w:t>
            </w:r>
          </w:p>
          <w:p w:rsidR="00000000" w:rsidDel="00000000" w:rsidP="00000000" w:rsidRDefault="00000000" w:rsidRPr="00000000" w14:paraId="000000B5">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b w:val="1"/>
                <w:color w:val="629ebb"/>
                <w:rtl w:val="0"/>
              </w:rPr>
              <w:t xml:space="preserve">&lt;/html&gt;</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t xml:space="preserve">Similarly, when you browse </w:t>
      </w:r>
      <w:commentRangeStart w:id="43"/>
      <w:r w:rsidDel="00000000" w:rsidR="00000000" w:rsidRPr="00000000">
        <w:rPr>
          <w:rFonts w:ascii="Inconsolata" w:cs="Inconsolata" w:eastAsia="Inconsolata" w:hAnsi="Inconsolata"/>
          <w:b w:val="1"/>
          <w:rtl w:val="0"/>
        </w:rPr>
        <w:t xml:space="preserve">/users/&lt;id&gt;</w:t>
      </w:r>
      <w:commentRangeEnd w:id="43"/>
      <w:r w:rsidDel="00000000" w:rsidR="00000000" w:rsidRPr="00000000">
        <w:commentReference w:id="43"/>
      </w:r>
      <w:r w:rsidDel="00000000" w:rsidR="00000000" w:rsidRPr="00000000">
        <w:rPr>
          <w:rtl w:val="0"/>
        </w:rPr>
        <w:t xml:space="preserve">, you should see a table of that user's thoughts:</w:t>
      </w:r>
    </w:p>
    <w:p w:rsidR="00000000" w:rsidDel="00000000" w:rsidP="00000000" w:rsidRDefault="00000000" w:rsidRPr="00000000" w14:paraId="000000BC">
      <w:pPr>
        <w:rPr/>
      </w:pPr>
      <w:r w:rsidDel="00000000" w:rsidR="00000000" w:rsidRPr="00000000">
        <w:rPr>
          <w:rtl w:val="0"/>
        </w:rPr>
      </w:r>
    </w:p>
    <w:tbl>
      <w:tblPr>
        <w:tblStyle w:val="Table1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b w:val="1"/>
                <w:color w:val="629ebb"/>
                <w:rtl w:val="0"/>
              </w:rPr>
              <w:t xml:space="preserve">&lt;html&gt;</w:t>
            </w:r>
          </w:p>
          <w:p w:rsidR="00000000" w:rsidDel="00000000" w:rsidP="00000000" w:rsidRDefault="00000000" w:rsidRPr="00000000" w14:paraId="000000C1">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&lt;head&gt;</w:t>
            </w:r>
            <w:r w:rsidDel="00000000" w:rsidR="00000000" w:rsidRPr="00000000">
              <w:rPr>
                <w:rtl w:val="0"/>
              </w:rPr>
            </w:r>
          </w:p>
          <w:p w:rsidR="00000000" w:rsidDel="00000000" w:rsidP="00000000" w:rsidRDefault="00000000" w:rsidRPr="00000000" w14:paraId="000000C2">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&lt;title&gt;</w:t>
            </w:r>
            <w:r w:rsidDel="00000000" w:rsidR="00000000" w:rsidRPr="00000000">
              <w:rPr>
                <w:rFonts w:ascii="Inconsolata" w:cs="Inconsolata" w:eastAsia="Inconsolata" w:hAnsi="Inconsolata"/>
                <w:rtl w:val="0"/>
              </w:rPr>
              <w:t xml:space="preserve">Brain Computer Interface: </w:t>
            </w:r>
            <w:commentRangeStart w:id="44"/>
            <w:r w:rsidDel="00000000" w:rsidR="00000000" w:rsidRPr="00000000">
              <w:rPr>
                <w:rFonts w:ascii="Inconsolata" w:cs="Inconsolata" w:eastAsia="Inconsolata" w:hAnsi="Inconsolata"/>
                <w:rtl w:val="0"/>
              </w:rPr>
              <w:t xml:space="preserve">User 1</w:t>
            </w:r>
            <w:commentRangeEnd w:id="44"/>
            <w:r w:rsidDel="00000000" w:rsidR="00000000" w:rsidRPr="00000000">
              <w:commentReference w:id="44"/>
            </w:r>
            <w:r w:rsidDel="00000000" w:rsidR="00000000" w:rsidRPr="00000000">
              <w:rPr>
                <w:rFonts w:ascii="Inconsolata" w:cs="Inconsolata" w:eastAsia="Inconsolata" w:hAnsi="Inconsolata"/>
                <w:b w:val="1"/>
                <w:color w:val="629ebb"/>
                <w:rtl w:val="0"/>
              </w:rPr>
              <w:t xml:space="preserve">&lt;/title&gt;</w:t>
            </w:r>
          </w:p>
          <w:p w:rsidR="00000000" w:rsidDel="00000000" w:rsidP="00000000" w:rsidRDefault="00000000" w:rsidRPr="00000000" w14:paraId="000000C3">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&lt;/head&gt;</w:t>
            </w:r>
          </w:p>
          <w:p w:rsidR="00000000" w:rsidDel="00000000" w:rsidP="00000000" w:rsidRDefault="00000000" w:rsidRPr="00000000" w14:paraId="000000C4">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&lt;body&gt;</w:t>
            </w:r>
            <w:r w:rsidDel="00000000" w:rsidR="00000000" w:rsidRPr="00000000">
              <w:rPr>
                <w:rtl w:val="0"/>
              </w:rPr>
            </w:r>
          </w:p>
          <w:p w:rsidR="00000000" w:rsidDel="00000000" w:rsidP="00000000" w:rsidRDefault="00000000" w:rsidRPr="00000000" w14:paraId="000000C5">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&lt;table&gt;</w:t>
            </w:r>
          </w:p>
          <w:p w:rsidR="00000000" w:rsidDel="00000000" w:rsidP="00000000" w:rsidRDefault="00000000" w:rsidRPr="00000000" w14:paraId="000000C6">
            <w:pPr>
              <w:spacing w:line="240" w:lineRule="auto"/>
              <w:rPr>
                <w:rFonts w:ascii="Inconsolata" w:cs="Inconsolata" w:eastAsia="Inconsolata" w:hAnsi="Inconsolata"/>
                <w:b w:val="1"/>
                <w:color w:val="629ebb"/>
              </w:rPr>
            </w:pPr>
            <w:commentRangeStart w:id="45"/>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&lt;tr&gt;</w:t>
            </w:r>
          </w:p>
          <w:p w:rsidR="00000000" w:rsidDel="00000000" w:rsidP="00000000" w:rsidRDefault="00000000" w:rsidRPr="00000000" w14:paraId="000000C7">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&lt;td&gt;</w:t>
            </w:r>
            <w:commentRangeStart w:id="46"/>
            <w:commentRangeStart w:id="47"/>
            <w:r w:rsidDel="00000000" w:rsidR="00000000" w:rsidRPr="00000000">
              <w:rPr>
                <w:rFonts w:ascii="Inconsolata" w:cs="Inconsolata" w:eastAsia="Inconsolata" w:hAnsi="Inconsolata"/>
                <w:rtl w:val="0"/>
              </w:rPr>
              <w:t xml:space="preserve">2019-10-25 15:12:05</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Inconsolata" w:cs="Inconsolata" w:eastAsia="Inconsolata" w:hAnsi="Inconsolata"/>
                <w:b w:val="1"/>
                <w:color w:val="629ebb"/>
                <w:rtl w:val="0"/>
              </w:rPr>
              <w:t xml:space="preserve">&lt;/td&gt;</w:t>
            </w:r>
          </w:p>
          <w:p w:rsidR="00000000" w:rsidDel="00000000" w:rsidP="00000000" w:rsidRDefault="00000000" w:rsidRPr="00000000" w14:paraId="000000C8">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&lt;td&gt;</w:t>
            </w:r>
            <w:r w:rsidDel="00000000" w:rsidR="00000000" w:rsidRPr="00000000">
              <w:rPr>
                <w:rFonts w:ascii="Inconsolata" w:cs="Inconsolata" w:eastAsia="Inconsolata" w:hAnsi="Inconsolata"/>
                <w:rtl w:val="0"/>
              </w:rPr>
              <w:t xml:space="preserve">I'm hungry</w:t>
            </w:r>
            <w:r w:rsidDel="00000000" w:rsidR="00000000" w:rsidRPr="00000000">
              <w:rPr>
                <w:rFonts w:ascii="Inconsolata" w:cs="Inconsolata" w:eastAsia="Inconsolata" w:hAnsi="Inconsolata"/>
                <w:b w:val="1"/>
                <w:color w:val="629ebb"/>
                <w:rtl w:val="0"/>
              </w:rPr>
              <w:t xml:space="preserve">&lt;/td&gt;</w:t>
            </w:r>
          </w:p>
          <w:p w:rsidR="00000000" w:rsidDel="00000000" w:rsidP="00000000" w:rsidRDefault="00000000" w:rsidRPr="00000000" w14:paraId="000000C9">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&lt;/tr&gt;</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0CA">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&lt;tr&gt;</w:t>
            </w:r>
          </w:p>
          <w:p w:rsidR="00000000" w:rsidDel="00000000" w:rsidP="00000000" w:rsidRDefault="00000000" w:rsidRPr="00000000" w14:paraId="000000CB">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&lt;td&gt;</w:t>
            </w:r>
            <w:commentRangeStart w:id="48"/>
            <w:r w:rsidDel="00000000" w:rsidR="00000000" w:rsidRPr="00000000">
              <w:rPr>
                <w:rFonts w:ascii="Inconsolata" w:cs="Inconsolata" w:eastAsia="Inconsolata" w:hAnsi="Inconsolata"/>
                <w:rtl w:val="0"/>
              </w:rPr>
              <w:t xml:space="preserve">2019-10-25 15:15:02</w:t>
            </w:r>
            <w:commentRangeEnd w:id="48"/>
            <w:r w:rsidDel="00000000" w:rsidR="00000000" w:rsidRPr="00000000">
              <w:commentReference w:id="48"/>
            </w:r>
            <w:r w:rsidDel="00000000" w:rsidR="00000000" w:rsidRPr="00000000">
              <w:rPr>
                <w:rFonts w:ascii="Inconsolata" w:cs="Inconsolata" w:eastAsia="Inconsolata" w:hAnsi="Inconsolata"/>
                <w:b w:val="1"/>
                <w:color w:val="629ebb"/>
                <w:rtl w:val="0"/>
              </w:rPr>
              <w:t xml:space="preserve">&lt;/td&gt;</w:t>
            </w:r>
          </w:p>
          <w:p w:rsidR="00000000" w:rsidDel="00000000" w:rsidP="00000000" w:rsidRDefault="00000000" w:rsidRPr="00000000" w14:paraId="000000CC">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&lt;td&gt;</w:t>
            </w:r>
            <w:r w:rsidDel="00000000" w:rsidR="00000000" w:rsidRPr="00000000">
              <w:rPr>
                <w:rFonts w:ascii="Inconsolata" w:cs="Inconsolata" w:eastAsia="Inconsolata" w:hAnsi="Inconsolata"/>
                <w:rtl w:val="0"/>
              </w:rPr>
              <w:t xml:space="preserve">I'm sleepy</w:t>
            </w:r>
            <w:r w:rsidDel="00000000" w:rsidR="00000000" w:rsidRPr="00000000">
              <w:rPr>
                <w:rFonts w:ascii="Inconsolata" w:cs="Inconsolata" w:eastAsia="Inconsolata" w:hAnsi="Inconsolata"/>
                <w:b w:val="1"/>
                <w:color w:val="629ebb"/>
                <w:rtl w:val="0"/>
              </w:rPr>
              <w:t xml:space="preserve">&lt;/td&gt;</w:t>
            </w:r>
          </w:p>
          <w:p w:rsidR="00000000" w:rsidDel="00000000" w:rsidP="00000000" w:rsidRDefault="00000000" w:rsidRPr="00000000" w14:paraId="000000CD">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&lt;/tr&gt;</w:t>
            </w:r>
          </w:p>
          <w:p w:rsidR="00000000" w:rsidDel="00000000" w:rsidP="00000000" w:rsidRDefault="00000000" w:rsidRPr="00000000" w14:paraId="000000CE">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&lt;/table&gt;</w:t>
            </w:r>
          </w:p>
          <w:p w:rsidR="00000000" w:rsidDel="00000000" w:rsidP="00000000" w:rsidRDefault="00000000" w:rsidRPr="00000000" w14:paraId="000000CF">
            <w:pPr>
              <w:spacing w:line="240" w:lineRule="auto"/>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&lt;/body&gt;</w:t>
            </w:r>
          </w:p>
          <w:p w:rsidR="00000000" w:rsidDel="00000000" w:rsidP="00000000" w:rsidRDefault="00000000" w:rsidRPr="00000000" w14:paraId="000000D0">
            <w:pPr>
              <w:spacing w:line="240" w:lineRule="auto"/>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&lt;/html&gt;</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 feel it's kinda obvious, but I'm going to say it anyway: the web pages should be created by the server </w:t>
      </w:r>
      <w:r w:rsidDel="00000000" w:rsidR="00000000" w:rsidRPr="00000000">
        <w:rPr>
          <w:b w:val="1"/>
          <w:rtl w:val="0"/>
        </w:rPr>
        <w:t xml:space="preserve">dynamically</w:t>
      </w:r>
      <w:r w:rsidDel="00000000" w:rsidR="00000000" w:rsidRPr="00000000">
        <w:rPr>
          <w:rtl w:val="0"/>
        </w:rPr>
        <w:t xml:space="preserve"> — so when a new user is created, it should appear in the users list the next time I browse it; and when a new thought is uploaded, it should appear in that user's page. I </w:t>
      </w:r>
      <w:r w:rsidDel="00000000" w:rsidR="00000000" w:rsidRPr="00000000">
        <w:rPr>
          <w:i w:val="1"/>
          <w:rtl w:val="0"/>
        </w:rPr>
        <w:t xml:space="preserve">don't</w:t>
      </w:r>
      <w:r w:rsidDel="00000000" w:rsidR="00000000" w:rsidRPr="00000000">
        <w:rPr>
          <w:rtl w:val="0"/>
        </w:rPr>
        <w:t xml:space="preserve"> expect you to type in all the thoughts in </w:t>
      </w:r>
      <w:commentRangeStart w:id="49"/>
      <w:commentRangeStart w:id="50"/>
      <w:commentRangeStart w:id="51"/>
      <w:r w:rsidDel="00000000" w:rsidR="00000000" w:rsidRPr="00000000">
        <w:rPr>
          <w:rFonts w:ascii="Inconsolata" w:cs="Inconsolata" w:eastAsia="Inconsolata" w:hAnsi="Inconsolata"/>
          <w:b w:val="1"/>
          <w:rtl w:val="0"/>
        </w:rPr>
        <w:t xml:space="preserve">data</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Inconsolata" w:cs="Inconsolata" w:eastAsia="Inconsolata" w:hAnsi="Inconsolata"/>
          <w:b w:val="1"/>
          <w:rtl w:val="0"/>
        </w:rPr>
        <w:t xml:space="preserve">/</w:t>
      </w:r>
      <w:r w:rsidDel="00000000" w:rsidR="00000000" w:rsidRPr="00000000">
        <w:rPr>
          <w:rtl w:val="0"/>
        </w:rPr>
        <w:t xml:space="preserve"> as HTML.</w:t>
      </w:r>
    </w:p>
    <w:p w:rsidR="00000000" w:rsidDel="00000000" w:rsidP="00000000" w:rsidRDefault="00000000" w:rsidRPr="00000000" w14:paraId="000000D8">
      <w:pPr>
        <w:rPr/>
      </w:pPr>
      <w:r w:rsidDel="00000000" w:rsidR="00000000" w:rsidRPr="00000000">
        <w:rPr>
          <w:rtl w:val="0"/>
        </w:rPr>
        <w:t xml:space="preserve">Here's how things should look, more or less: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2479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38450" cy="2247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2479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38450" cy="2247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B">
      <w:pPr>
        <w:pStyle w:val="Heading5"/>
        <w:rPr/>
      </w:pPr>
      <w:bookmarkStart w:colFirst="0" w:colLast="0" w:name="_2bp1vbgcpzjm" w:id="9"/>
      <w:bookmarkEnd w:id="9"/>
      <w:r w:rsidDel="00000000" w:rsidR="00000000" w:rsidRPr="00000000">
        <w:rPr>
          <w:rtl w:val="0"/>
        </w:rPr>
        <w:t xml:space="preserve">hints</w:t>
      </w:r>
    </w:p>
    <w:p w:rsidR="00000000" w:rsidDel="00000000" w:rsidP="00000000" w:rsidRDefault="00000000" w:rsidRPr="00000000" w14:paraId="000000DC">
      <w:pPr>
        <w:numPr>
          <w:ilvl w:val="0"/>
          <w:numId w:val="3"/>
        </w:numPr>
        <w:ind w:left="720" w:hanging="360"/>
        <w:rPr>
          <w:u w:val="none"/>
        </w:rPr>
      </w:pPr>
      <w:r w:rsidDel="00000000" w:rsidR="00000000" w:rsidRPr="00000000">
        <w:rPr>
          <w:rtl w:val="0"/>
        </w:rPr>
        <w:t xml:space="preserve">Don't write an HTTP server yourself — use the </w:t>
      </w:r>
      <w:r w:rsidDel="00000000" w:rsidR="00000000" w:rsidRPr="00000000">
        <w:rPr>
          <w:rFonts w:ascii="Inconsolata" w:cs="Inconsolata" w:eastAsia="Inconsolata" w:hAnsi="Inconsolata"/>
          <w:b w:val="1"/>
          <w:rtl w:val="0"/>
        </w:rPr>
        <w:t xml:space="preserve">http.server</w:t>
      </w:r>
      <w:r w:rsidDel="00000000" w:rsidR="00000000" w:rsidRPr="00000000">
        <w:rPr>
          <w:rtl w:val="0"/>
        </w:rPr>
        <w:t xml:space="preserve"> module. There are plenty of tutorials on Google on how to write a simple web server.</w:t>
      </w:r>
      <w:r w:rsidDel="00000000" w:rsidR="00000000" w:rsidRPr="00000000">
        <w:rPr>
          <w:rtl w:val="0"/>
        </w:rPr>
      </w:r>
    </w:p>
    <w:p w:rsidR="00000000" w:rsidDel="00000000" w:rsidP="00000000" w:rsidRDefault="00000000" w:rsidRPr="00000000" w14:paraId="000000DD">
      <w:pPr>
        <w:numPr>
          <w:ilvl w:val="0"/>
          <w:numId w:val="3"/>
        </w:numPr>
        <w:ind w:left="720" w:hanging="360"/>
        <w:rPr>
          <w:u w:val="none"/>
        </w:rPr>
      </w:pPr>
      <w:r w:rsidDel="00000000" w:rsidR="00000000" w:rsidRPr="00000000">
        <w:rPr>
          <w:rtl w:val="0"/>
        </w:rPr>
        <w:t xml:space="preserve">You can store the HTML as a template with a placeholder, and format the necessary data in on-demand. For example:</w:t>
        <w:br w:type="textWrapping"/>
      </w:r>
    </w:p>
    <w:tbl>
      <w:tblPr>
        <w:tblStyle w:val="Table12"/>
        <w:tblW w:w="8700.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205"/>
        <w:gridCol w:w="255"/>
        <w:tblGridChange w:id="0">
          <w:tblGrid>
            <w:gridCol w:w="240"/>
            <w:gridCol w:w="820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_INDEX_HTML = </w:t>
            </w:r>
            <w:r w:rsidDel="00000000" w:rsidR="00000000" w:rsidRPr="00000000">
              <w:rPr>
                <w:rFonts w:ascii="Inconsolata" w:cs="Inconsolata" w:eastAsia="Inconsolata" w:hAnsi="Inconsolata"/>
                <w:color w:val="fd4f2a"/>
                <w:rtl w:val="0"/>
              </w:rPr>
              <w:t xml:space="preserve">'''</w:t>
            </w:r>
          </w:p>
          <w:p w:rsidR="00000000" w:rsidDel="00000000" w:rsidP="00000000" w:rsidRDefault="00000000" w:rsidRPr="00000000" w14:paraId="000000E2">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color w:val="fd4f2a"/>
                <w:rtl w:val="0"/>
              </w:rPr>
              <w:t xml:space="preserve">&lt;html&gt;</w:t>
            </w:r>
          </w:p>
          <w:p w:rsidR="00000000" w:rsidDel="00000000" w:rsidP="00000000" w:rsidRDefault="00000000" w:rsidRPr="00000000" w14:paraId="000000E3">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color w:val="fd4f2a"/>
                <w:rtl w:val="0"/>
              </w:rPr>
              <w:t xml:space="preserve">    &lt;head&gt;…&lt;/head&gt;</w:t>
            </w:r>
          </w:p>
          <w:p w:rsidR="00000000" w:rsidDel="00000000" w:rsidP="00000000" w:rsidRDefault="00000000" w:rsidRPr="00000000" w14:paraId="000000E4">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color w:val="fd4f2a"/>
                <w:rtl w:val="0"/>
              </w:rPr>
              <w:t xml:space="preserve">    &lt;body&gt;</w:t>
            </w:r>
          </w:p>
          <w:p w:rsidR="00000000" w:rsidDel="00000000" w:rsidP="00000000" w:rsidRDefault="00000000" w:rsidRPr="00000000" w14:paraId="000000E5">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color w:val="fd4f2a"/>
                <w:rtl w:val="0"/>
              </w:rPr>
              <w:t xml:space="preserve">        &lt;ul&gt;</w:t>
            </w:r>
          </w:p>
          <w:p w:rsidR="00000000" w:rsidDel="00000000" w:rsidP="00000000" w:rsidRDefault="00000000" w:rsidRPr="00000000" w14:paraId="000000E6">
            <w:pPr>
              <w:spacing w:line="240" w:lineRule="auto"/>
              <w:rPr>
                <w:rFonts w:ascii="Inconsolata" w:cs="Inconsolata" w:eastAsia="Inconsolata" w:hAnsi="Inconsolata"/>
                <w:color w:val="fe9580"/>
              </w:rPr>
            </w:pPr>
            <w:r w:rsidDel="00000000" w:rsidR="00000000" w:rsidRPr="00000000">
              <w:rPr>
                <w:rFonts w:ascii="Inconsolata" w:cs="Inconsolata" w:eastAsia="Inconsolata" w:hAnsi="Inconsolata"/>
                <w:color w:val="fd4f2a"/>
                <w:rtl w:val="0"/>
              </w:rPr>
              <w:t xml:space="preserve">            </w:t>
            </w:r>
            <w:r w:rsidDel="00000000" w:rsidR="00000000" w:rsidRPr="00000000">
              <w:rPr>
                <w:rFonts w:ascii="Inconsolata" w:cs="Inconsolata" w:eastAsia="Inconsolata" w:hAnsi="Inconsolata"/>
                <w:color w:val="fe9580"/>
                <w:rtl w:val="0"/>
              </w:rPr>
              <w:t xml:space="preserve">{users}</w:t>
            </w:r>
          </w:p>
          <w:p w:rsidR="00000000" w:rsidDel="00000000" w:rsidP="00000000" w:rsidRDefault="00000000" w:rsidRPr="00000000" w14:paraId="000000E7">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color w:val="fd4f2a"/>
                <w:rtl w:val="0"/>
              </w:rPr>
              <w:t xml:space="preserve">        &lt;/ul&gt;</w:t>
            </w:r>
          </w:p>
          <w:p w:rsidR="00000000" w:rsidDel="00000000" w:rsidP="00000000" w:rsidRDefault="00000000" w:rsidRPr="00000000" w14:paraId="000000E8">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color w:val="fd4f2a"/>
                <w:rtl w:val="0"/>
              </w:rPr>
              <w:t xml:space="preserve">    &lt;/body&gt;</w:t>
            </w:r>
          </w:p>
          <w:p w:rsidR="00000000" w:rsidDel="00000000" w:rsidP="00000000" w:rsidRDefault="00000000" w:rsidRPr="00000000" w14:paraId="000000E9">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color w:val="fd4f2a"/>
                <w:rtl w:val="0"/>
              </w:rPr>
              <w:t xml:space="preserve">&lt;/html&gt;</w:t>
            </w:r>
          </w:p>
          <w:p w:rsidR="00000000" w:rsidDel="00000000" w:rsidP="00000000" w:rsidRDefault="00000000" w:rsidRPr="00000000" w14:paraId="000000EA">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color w:val="fd4f2a"/>
                <w:rtl w:val="0"/>
              </w:rPr>
              <w:t xml:space="preserve">'''</w:t>
            </w:r>
          </w:p>
          <w:p w:rsidR="00000000" w:rsidDel="00000000" w:rsidP="00000000" w:rsidRDefault="00000000" w:rsidRPr="00000000" w14:paraId="000000EB">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_USER_LINE_HTML = </w:t>
            </w:r>
            <w:r w:rsidDel="00000000" w:rsidR="00000000" w:rsidRPr="00000000">
              <w:rPr>
                <w:rFonts w:ascii="Inconsolata" w:cs="Inconsolata" w:eastAsia="Inconsolata" w:hAnsi="Inconsolata"/>
                <w:color w:val="fd4f2a"/>
                <w:rtl w:val="0"/>
              </w:rPr>
              <w:t xml:space="preserve">'''</w:t>
            </w:r>
          </w:p>
          <w:p w:rsidR="00000000" w:rsidDel="00000000" w:rsidP="00000000" w:rsidRDefault="00000000" w:rsidRPr="00000000" w14:paraId="000000EC">
            <w:pPr>
              <w:spacing w:line="240" w:lineRule="auto"/>
              <w:rPr>
                <w:rFonts w:ascii="Inconsolata" w:cs="Inconsolata" w:eastAsia="Inconsolata" w:hAnsi="Inconsolata"/>
                <w:color w:val="fd4f2a"/>
              </w:rPr>
            </w:pPr>
            <w:r w:rsidDel="00000000" w:rsidR="00000000" w:rsidRPr="00000000">
              <w:rPr>
                <w:rFonts w:ascii="Inconsolata" w:cs="Inconsolata" w:eastAsia="Inconsolata" w:hAnsi="Inconsolata"/>
                <w:color w:val="fd4f2a"/>
                <w:rtl w:val="0"/>
              </w:rPr>
              <w:t xml:space="preserve">&lt;li&gt;&lt;a href="/users/</w:t>
            </w:r>
            <w:r w:rsidDel="00000000" w:rsidR="00000000" w:rsidRPr="00000000">
              <w:rPr>
                <w:rFonts w:ascii="Inconsolata" w:cs="Inconsolata" w:eastAsia="Inconsolata" w:hAnsi="Inconsolata"/>
                <w:color w:val="fe9580"/>
                <w:rtl w:val="0"/>
              </w:rPr>
              <w:t xml:space="preserve">{user_id}</w:t>
            </w:r>
            <w:r w:rsidDel="00000000" w:rsidR="00000000" w:rsidRPr="00000000">
              <w:rPr>
                <w:rFonts w:ascii="Inconsolata" w:cs="Inconsolata" w:eastAsia="Inconsolata" w:hAnsi="Inconsolata"/>
                <w:color w:val="fd4f2a"/>
                <w:rtl w:val="0"/>
              </w:rPr>
              <w:t xml:space="preserve">"&gt;user </w:t>
            </w:r>
            <w:r w:rsidDel="00000000" w:rsidR="00000000" w:rsidRPr="00000000">
              <w:rPr>
                <w:rFonts w:ascii="Inconsolata" w:cs="Inconsolata" w:eastAsia="Inconsolata" w:hAnsi="Inconsolata"/>
                <w:color w:val="fe9580"/>
                <w:rtl w:val="0"/>
              </w:rPr>
              <w:t xml:space="preserve">{user_id}</w:t>
            </w:r>
            <w:r w:rsidDel="00000000" w:rsidR="00000000" w:rsidRPr="00000000">
              <w:rPr>
                <w:rFonts w:ascii="Inconsolata" w:cs="Inconsolata" w:eastAsia="Inconsolata" w:hAnsi="Inconsolata"/>
                <w:color w:val="fd4f2a"/>
                <w:rtl w:val="0"/>
              </w:rPr>
              <w:t xml:space="preserve">&lt;/a&gt;&lt;/li&gt;</w:t>
            </w:r>
          </w:p>
          <w:p w:rsidR="00000000" w:rsidDel="00000000" w:rsidP="00000000" w:rsidRDefault="00000000" w:rsidRPr="00000000" w14:paraId="000000ED">
            <w:pPr>
              <w:spacing w:line="240" w:lineRule="auto"/>
              <w:rPr>
                <w:rFonts w:ascii="Inconsolata" w:cs="Inconsolata" w:eastAsia="Inconsolata" w:hAnsi="Inconsolata"/>
              </w:rPr>
            </w:pPr>
            <w:r w:rsidDel="00000000" w:rsidR="00000000" w:rsidRPr="00000000">
              <w:rPr>
                <w:rFonts w:ascii="Inconsolata" w:cs="Inconsolata" w:eastAsia="Inconsolata" w:hAnsi="Inconsolata"/>
                <w:color w:val="fd4f2a"/>
                <w:rtl w:val="0"/>
              </w:rPr>
              <w:t xml:space="preserve">'''</w:t>
              <w:br w:type="textWrapping"/>
            </w:r>
            <w:r w:rsidDel="00000000" w:rsidR="00000000" w:rsidRPr="00000000">
              <w:rPr>
                <w:rFonts w:ascii="Inconsolata" w:cs="Inconsolata" w:eastAsia="Inconsolata" w:hAnsi="Inconsolata"/>
                <w:rtl w:val="0"/>
              </w:rPr>
              <w:t xml:space="preserve">…</w:t>
              <w:br w:type="textWrapping"/>
              <w:t xml:space="preserve">users_html = []</w:t>
            </w:r>
          </w:p>
          <w:p w:rsidR="00000000" w:rsidDel="00000000" w:rsidP="00000000" w:rsidRDefault="00000000" w:rsidRPr="00000000" w14:paraId="000000EE">
            <w:pPr>
              <w:spacing w:line="240" w:lineRule="auto"/>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for</w:t>
            </w:r>
            <w:r w:rsidDel="00000000" w:rsidR="00000000" w:rsidRPr="00000000">
              <w:rPr>
                <w:rFonts w:ascii="Inconsolata" w:cs="Inconsolata" w:eastAsia="Inconsolata" w:hAnsi="Inconsolata"/>
                <w:rtl w:val="0"/>
              </w:rPr>
              <w:t xml:space="preserve"> user_dir </w:t>
            </w:r>
            <w:r w:rsidDel="00000000" w:rsidR="00000000" w:rsidRPr="00000000">
              <w:rPr>
                <w:rFonts w:ascii="Inconsolata" w:cs="Inconsolata" w:eastAsia="Inconsolata" w:hAnsi="Inconsolata"/>
                <w:b w:val="1"/>
                <w:color w:val="629ebb"/>
                <w:rtl w:val="0"/>
              </w:rPr>
              <w:t xml:space="preserve">in</w:t>
            </w:r>
            <w:r w:rsidDel="00000000" w:rsidR="00000000" w:rsidRPr="00000000">
              <w:rPr>
                <w:rFonts w:ascii="Inconsolata" w:cs="Inconsolata" w:eastAsia="Inconsolata" w:hAnsi="Inconsolata"/>
                <w:rtl w:val="0"/>
              </w:rPr>
              <w:t xml:space="preserve"> data_dir.iterdir():</w:t>
            </w:r>
          </w:p>
          <w:p w:rsidR="00000000" w:rsidDel="00000000" w:rsidP="00000000" w:rsidRDefault="00000000" w:rsidRPr="00000000" w14:paraId="000000EF">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users_html.append(_USER_LINE_HTML.format(user_id=user_dir.name))</w:t>
            </w:r>
          </w:p>
          <w:p w:rsidR="00000000" w:rsidDel="00000000" w:rsidP="00000000" w:rsidRDefault="00000000" w:rsidRPr="00000000" w14:paraId="000000F0">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index_html = _INDEX_HTML.format(users=</w:t>
            </w:r>
            <w:r w:rsidDel="00000000" w:rsidR="00000000" w:rsidRPr="00000000">
              <w:rPr>
                <w:rFonts w:ascii="Inconsolata" w:cs="Inconsolata" w:eastAsia="Inconsolata" w:hAnsi="Inconsolata"/>
                <w:color w:val="fd4f2a"/>
                <w:rtl w:val="0"/>
              </w:rPr>
              <w:t xml:space="preserve">'\n'</w:t>
            </w:r>
            <w:r w:rsidDel="00000000" w:rsidR="00000000" w:rsidRPr="00000000">
              <w:rPr>
                <w:rFonts w:ascii="Inconsolata" w:cs="Inconsolata" w:eastAsia="Inconsolata" w:hAnsi="Inconsolata"/>
                <w:rtl w:val="0"/>
              </w:rPr>
              <w:t xml:space="preserve">.join(users_html))</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numPr>
          <w:ilvl w:val="0"/>
          <w:numId w:val="5"/>
        </w:numPr>
        <w:ind w:left="720" w:hanging="360"/>
      </w:pPr>
      <w:r w:rsidDel="00000000" w:rsidR="00000000" w:rsidRPr="00000000">
        <w:rPr>
          <w:rtl w:val="0"/>
        </w:rPr>
        <w:t xml:space="preserve">When running the tests, make sure your webserver is not running in the background, so the tests don't fail because the port is already in use.</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 Gittik" w:id="12" w:date="2019-10-25T19:20:53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implemented most of client.py's CLI for you.</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sure what the "if __name__ == '__main__'" part is, don't worry; either google it, or just copy-paste it around for now as a CLI template.</w:t>
      </w:r>
    </w:p>
  </w:comment>
  <w:comment w:author="Dan Gittik" w:id="1" w:date="2019-10-26T16:18:1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you're working on the exercise and re-running the tests, please bear in mind that some errors might cause them to hang — so tests that take longer than ~10 seconds to run probably mean that you've done something wrong, and should abort (control+C) and get debuggin'.</w:t>
      </w:r>
    </w:p>
  </w:comment>
  <w:comment w:author="Dan Gittik" w:id="42" w:date="2019-10-26T10:45:49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example — you'd have to generate a line like this for every user in the system.</w:t>
      </w:r>
    </w:p>
  </w:comment>
  <w:comment w:author="Dan Gittik" w:id="0" w:date="2019-10-25T15:57:15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your prompt should have the prefix "[exercise 1]".</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exercise 1's virtual environment is currently active.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disable it, simply type "deactivate".</w:t>
      </w:r>
    </w:p>
  </w:comment>
  <w:comment w:author="Dan Gittik" w:id="13" w:date="2019-10-26T09:44:14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simulates a heavy computation and makes the server slower, so when we add concurrency it will be more evident.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Python, you can do that by importing the time module and using its sleep() function.</w:t>
      </w:r>
    </w:p>
  </w:comment>
  <w:comment w:author="Dan Gittik" w:id="7" w:date="2019-10-25T15:58:43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run this command in the topmost exercise directory (e.g. in exercise-1/, not in exercise-1/tests/).</w:t>
      </w:r>
    </w:p>
  </w:comment>
  <w:comment w:author="Dan Gittik" w:id="37" w:date="2019-10-26T16:57:50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about this output, you don't have to replicate it — it's just the standard http.server output.</w:t>
      </w:r>
    </w:p>
  </w:comment>
  <w:comment w:author="Dan Gittik" w:id="28" w:date="2019-10-26T10:47:04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required timestamp format is YYYY-mm-dd_HH-MM-SS.</w:t>
      </w:r>
    </w:p>
  </w:comment>
  <w:comment w:author="Dan Gittik" w:id="25" w:date="2019-10-25T17:00:25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manually type these commands, it might take you more than 5 seconds, so the first command will finish by the time you issue the second command, and you won't be able to test for concurrency.</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execute a batch of commands in quick succession, consider writing them as a script.</w:t>
      </w:r>
    </w:p>
  </w:comment>
  <w:comment w:author="Dan Gittik" w:id="29" w:date="2019-10-25T16:52:29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sleepy</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hungry</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order doesn't matter.</w:t>
      </w:r>
    </w:p>
  </w:comment>
  <w:comment w:author="Dan Gittik" w:id="45" w:date="2019-10-26T10:46:00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example — you'd have to generate a table row like this for every thought of the user.</w:t>
      </w:r>
    </w:p>
  </w:comment>
  <w:comment w:author="Dan Gittik" w:id="2" w:date="2019-10-25T12:20:03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 identity number is 123456789, call your repository exercise-1-123456789.</w:t>
      </w:r>
    </w:p>
  </w:comment>
  <w:comment w:author="Yuval Helman" w:id="40" w:date="2019-11-08T15:31:09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assume the directory has only valid "users directories"?. For example, If I choose data_dir to be /tmp/, ill see more information.</w:t>
      </w:r>
    </w:p>
  </w:comment>
  <w:comment w:author="Dan Gittik" w:id="41" w:date="2019-11-08T15:44:06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that's a valid assumption.</w:t>
      </w:r>
    </w:p>
  </w:comment>
  <w:comment w:author="Daniel Meltzer" w:id="14" w:date="2019-11-03T16:28:01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if the data is incomplete?</w:t>
      </w:r>
    </w:p>
  </w:comment>
  <w:comment w:author="Dan Gittik" w:id="15" w:date="2019-11-03T18:38:21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server is the one receiving the data, so it's supposed to know how much data it's about to receive: first, it has to receive at least 12 bytes, and then, at least n bytes more, where n is the thought size encoded by bytes 8-12. If the client disconnects in the middle (so that the connection closes and .recv() returns b''), it means the data is incomplete.</w:t>
      </w:r>
    </w:p>
  </w:comment>
  <w:comment w:author="Yuval Helman" w:id="16" w:date="2019-11-04T18:44:36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wrote that userID is 8bytes, timestamp is 8 bytes, and thought_size is 4 bytes.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come is it 12 bytes and not 20 bytes?</w:t>
      </w:r>
    </w:p>
  </w:comment>
  <w:comment w:author="Dan Gittik" w:id="17" w:date="2019-11-04T21:55:52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apparently I'm not very good with addition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+ 8 + 4 is indeed 20, not 12, and that's what I meant.</w:t>
      </w:r>
    </w:p>
  </w:comment>
  <w:comment w:author="Thor Kruuse" w:id="18" w:date="2019-11-05T21:52:48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q1 tests HEADER is formatted LLI, yet according to documentation:</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https://docs.python.org/2/library/struct.html</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has 4 bytes rather than 8 as required in header definition.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go according to documentation? (passes tests too)</w:t>
      </w:r>
    </w:p>
  </w:comment>
  <w:comment w:author="Dan Gittik" w:id="19" w:date="2019-11-06T07:13:06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 it's better to use Q. However, since the course image is 64-bit (as is almost any modern machine), L, or unsigned long, resolves to 8 bytes as well.</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you're right in theory, and I'll be sure to fix this, I don't think it has any practical implications.</w:t>
      </w:r>
    </w:p>
  </w:comment>
  <w:comment w:author="אלקנה גמליאל" w:id="8" w:date="2019-11-04T11:02:10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represent the seconds at only 8 bytes. time () return a huge number that is bigger than only 8 bytes. what I am missing?</w:t>
      </w:r>
    </w:p>
  </w:comment>
  <w:comment w:author="Dan Gittik" w:id="9" w:date="2019-11-04T11:12:17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you're trying to represent the number as a string of digits (in which case, it's 10 digits long). Instead, you should serialize the number to bytes (e.g. using the struct module), in which case even 4 bytes would've been enough.</w:t>
      </w:r>
    </w:p>
  </w:comment>
  <w:comment w:author="אלקנה גמליאל" w:id="10" w:date="2019-11-04T11:51:52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w:t>
      </w:r>
    </w:p>
  </w:comment>
  <w:comment w:author="Dan Gittik" w:id="20" w:date="2019-10-25T12:56:35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Python, you can convert Unix timestamps to datetime objects (which are easier to work with) using datetime's fromtimestamp() class method.</w:t>
      </w:r>
    </w:p>
  </w:comment>
  <w:comment w:author="Dan Gittik" w:id="46" w:date="2019-10-25T12:56:35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Python, you can convert Unix timestamps to datetime objects (which are easier to work with) using datetime's fromtimestamp() class method.</w:t>
      </w:r>
    </w:p>
  </w:comment>
  <w:comment w:author="Dan Gittik" w:id="6" w:date="2019-10-25T12:23:56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this to your identity number.</w:t>
      </w:r>
    </w:p>
  </w:comment>
  <w:comment w:author="Dan Gittik" w:id="21" w:date="2019-10-25T17:01:24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required timestamp format is YYYY-mm-dd HH:MM:S.</w:t>
      </w:r>
    </w:p>
  </w:comment>
  <w:comment w:author="Dan Gittik" w:id="47" w:date="2019-10-25T17:01:24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required timestamp format is YYYY-mm-dd HH:MM:S.</w:t>
      </w:r>
    </w:p>
  </w:comment>
  <w:comment w:author="Dan Gittik" w:id="5" w:date="2019-11-04T10:32:55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run the tests in their separate directories (e.g. go to q1/ and run pytest tests/, then go to q2/ and run pytest tests/, etc. rather than running pytest at the root exercise directory).</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pytest is not reloading modules inbetween tests, if you run it at the root exercise directory, it might attempt to use the server from q1 in the tests of q3 and fail :[</w:t>
      </w:r>
    </w:p>
  </w:comment>
  <w:comment w:author="Benny Fellman" w:id="26" w:date="2019-11-07T06:40:22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true for threading module implementation in CPython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CPython, due to the Global Interpreter Lock, only one thread can execute Python code at once"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https://docs.python.org/3.8/library/threading.html</w:t>
      </w:r>
    </w:p>
  </w:comment>
  <w:comment w:author="Dan Gittik" w:id="27" w:date="2019-11-07T10:00:33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is true -- just try it and see for yourself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Interpreter Lock, or GIL, doesn't allow true parallelism -- but thread in Python still allow for concurrency, especially for what's called IO-bound tasks, like networking (or sleeping). We'll talk about it more in lesson 7, when we discuss performance, but until then, don't worry about the GIL; threads in Python are concurrent enough for our purposes.</w:t>
      </w:r>
    </w:p>
  </w:comment>
  <w:comment w:author="Dan Gittik" w:id="30" w:date="2019-10-25T16:46:14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os and os.path modules instead, but pathlib is much nicer.</w:t>
      </w:r>
    </w:p>
  </w:comment>
  <w:comment w:author="Bar Amir" w:id="31" w:date="2019-11-06T10:17:01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assume data_dir already exists?</w:t>
      </w:r>
    </w:p>
  </w:comment>
  <w:comment w:author="Dan Gittik" w:id="32" w:date="2019-11-06T11:00:06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assume data_dir already exists (although it's easy enough to create it; if you're using pathlib, just call mkdir(parents=True, exist_ok=True), and it will create it [and all the necessary parent directories] without complaining if it already exists).</w:t>
      </w:r>
    </w:p>
  </w:comment>
  <w:comment w:author="Yariv Levy" w:id="33" w:date="2019-11-06T14:56:24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כהסתיים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Yariv Levy" w:id="34" w:date="2019-11-06T14:59:03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נפתח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Dan Gittik" w:id="48" w:date="2019-11-10T14:16:25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required timestamp format is YYYY-mm-dd HH:MM:SS.</w:t>
      </w:r>
    </w:p>
  </w:comment>
  <w:comment w:author="Yahav" w:id="35" w:date="2019-11-08T01:20:18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במנעול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גלובלי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המנעול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קובץ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אלטרנטיבה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p>
  </w:comment>
  <w:comment w:author="Dan Gittik" w:id="36" w:date="2019-11-08T13:31:59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להגדיר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מנעול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ולסנכרן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באמצעותו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comment>
  <w:comment w:author="Dan Gittik" w:id="43" w:date="2019-10-25T17:18:46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/users/1.</w:t>
      </w:r>
    </w:p>
  </w:comment>
  <w:comment w:author="Yuval Helman" w:id="49" w:date="2019-11-08T19:38:05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format in the picture doesn't correspond with the format asked in q3 or the given data files. We can assume any name will be ok?</w:t>
      </w:r>
    </w:p>
  </w:comment>
  <w:comment w:author="Dan Gittik" w:id="50" w:date="2019-11-09T08:17:36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that's OK. I didn't specify it well enough, so you can use whatever format you'd like in this case.</w:t>
      </w:r>
    </w:p>
  </w:comment>
  <w:comment w:author="Dan Gittik" w:id="51" w:date="2019-11-10T14:15:53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was wrong -- the tests do assume that the format is like in the pictures, i.e. "YYYY-mm-dd HH:MM:SS".</w:t>
      </w:r>
    </w:p>
  </w:comment>
  <w:comment w:author="Dan Gittik" w:id="4" w:date="2019-10-25T17:33:10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this to your identity number.</w:t>
      </w:r>
    </w:p>
  </w:comment>
  <w:comment w:author="Dan Gittik" w:id="44" w:date="2019-10-25T17:19:45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you have to edit the title according to the user.</w:t>
      </w:r>
    </w:p>
  </w:comment>
  <w:comment w:author="Yahav" w:id="38" w:date="2019-11-08T18:52:42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מנסים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להיכנס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6 -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n Gittik" w:id="39" w:date="2019-11-09T08:53:22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404,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השגיאה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הסטנדרטית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העמוד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מפורשות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ייבדק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שגיאה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וואטאבר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n Gittik" w:id="24" w:date="2019-10-26T09:13:53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the command run in the background, so that the next command can be started in parallel.</w:t>
      </w:r>
    </w:p>
  </w:comment>
  <w:comment w:author="Dan Gittik" w:id="11" w:date="2019-10-26T08:51:19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time, or Unix time, is measured in seconds since 00:00:00 on January 1st, 1970.</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Python, you can get it by importing the time module and calling its time() function.</w:t>
      </w:r>
    </w:p>
  </w:comment>
  <w:comment w:author="אלקנה גמליאל" w:id="22" w:date="2019-11-08T05:27:51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sure where I have to wait (sleep) 1 sec. Because my run function  is responsible to print the data received from every client, and I am not calling it explicitly, just to the start() function.</w:t>
      </w:r>
    </w:p>
  </w:comment>
  <w:comment w:author="Dan Gittik" w:id="23" w:date="2019-11-08T13:30:21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 understand the question.</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Presumable, what your server does is set up a listening socket, and then accept connections, and for every connection, receive some data and "do something with it" (e.g. print it); the idea is that right after you receive the data, and before you do something with it, you sleep for 1 second.</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 multi-threaded, your server should be almost exactly the same -- set up a listening socket and accept connections. The only difference is that for every connection, it should *start* a new thread, which in its *run* function receives the data, sleeps a bit, and prints it to screen.</w:t>
      </w:r>
    </w:p>
  </w:comment>
  <w:comment w:author="Dan Gittik" w:id="3" w:date="2019-11-05T17:45:03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line break in bash, because the entire command doesn't fit in one line; it's not essential.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Josefi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Josefin Sans" w:cs="Josefin Sans" w:eastAsia="Josefin Sans" w:hAnsi="Josefin Sans"/>
      <w:b w:val="1"/>
      <w:sz w:val="40"/>
      <w:szCs w:val="40"/>
      <w:shd w:fill="fd4f2a" w:val="clear"/>
    </w:rPr>
  </w:style>
  <w:style w:type="paragraph" w:styleId="Heading2">
    <w:name w:val="heading 2"/>
    <w:basedOn w:val="Normal"/>
    <w:next w:val="Normal"/>
    <w:pPr>
      <w:keepNext w:val="1"/>
      <w:keepLines w:val="1"/>
    </w:pPr>
    <w:rPr>
      <w:rFonts w:ascii="Josefin Sans" w:cs="Josefin Sans" w:eastAsia="Josefin Sans" w:hAnsi="Josefin Sans"/>
      <w:b w:val="1"/>
      <w:sz w:val="40"/>
      <w:szCs w:val="40"/>
      <w:shd w:fill="fea027" w:val="clear"/>
    </w:rPr>
  </w:style>
  <w:style w:type="paragraph" w:styleId="Heading3">
    <w:name w:val="heading 3"/>
    <w:basedOn w:val="Normal"/>
    <w:next w:val="Normal"/>
    <w:pPr>
      <w:keepNext w:val="1"/>
      <w:keepLines w:val="1"/>
    </w:pPr>
    <w:rPr>
      <w:rFonts w:ascii="Josefin Sans" w:cs="Josefin Sans" w:eastAsia="Josefin Sans" w:hAnsi="Josefin Sans"/>
      <w:b w:val="1"/>
      <w:sz w:val="40"/>
      <w:szCs w:val="40"/>
      <w:shd w:fill="629ebb" w:val="clear"/>
    </w:rPr>
  </w:style>
  <w:style w:type="paragraph" w:styleId="Heading4">
    <w:name w:val="heading 4"/>
    <w:basedOn w:val="Normal"/>
    <w:next w:val="Normal"/>
    <w:pPr>
      <w:keepNext w:val="1"/>
      <w:keepLines w:val="1"/>
    </w:pPr>
    <w:rPr>
      <w:rFonts w:ascii="Josefin Sans" w:cs="Josefin Sans" w:eastAsia="Josefin Sans" w:hAnsi="Josefin Sans"/>
      <w:b w:val="1"/>
      <w:sz w:val="40"/>
      <w:szCs w:val="40"/>
    </w:rPr>
  </w:style>
  <w:style w:type="paragraph" w:styleId="Heading5">
    <w:name w:val="heading 5"/>
    <w:basedOn w:val="Normal"/>
    <w:next w:val="Normal"/>
    <w:pPr>
      <w:keepNext w:val="1"/>
      <w:keepLines w:val="1"/>
    </w:pPr>
    <w:rPr>
      <w:rFonts w:ascii="Josefin Sans" w:cs="Josefin Sans" w:eastAsia="Josefin Sans" w:hAnsi="Josefin Sans"/>
      <w:b w:val="1"/>
      <w:sz w:val="30"/>
      <w:szCs w:val="30"/>
    </w:rPr>
  </w:style>
  <w:style w:type="paragraph" w:styleId="Heading6">
    <w:name w:val="heading 6"/>
    <w:basedOn w:val="Normal"/>
    <w:next w:val="Normal"/>
    <w:pPr>
      <w:keepNext w:val="1"/>
      <w:keepLines w:val="1"/>
    </w:pPr>
    <w:rPr>
      <w:rFonts w:ascii="Josefin Sans" w:cs="Josefin Sans" w:eastAsia="Josefin Sans" w:hAnsi="Josefin Sans"/>
      <w:b w:val="1"/>
    </w:rPr>
  </w:style>
  <w:style w:type="paragraph" w:styleId="Title">
    <w:name w:val="Title"/>
    <w:basedOn w:val="Normal"/>
    <w:next w:val="Normal"/>
    <w:pPr>
      <w:keepNext w:val="1"/>
      <w:keepLines w:val="1"/>
      <w:jc w:val="right"/>
    </w:pPr>
    <w:rPr>
      <w:rFonts w:ascii="Josefin Sans" w:cs="Josefin Sans" w:eastAsia="Josefin Sans" w:hAnsi="Josefin Sans"/>
      <w:b w:val="1"/>
      <w:sz w:val="60"/>
      <w:szCs w:val="60"/>
    </w:rPr>
  </w:style>
  <w:style w:type="paragraph" w:styleId="Subtitle">
    <w:name w:val="Subtitle"/>
    <w:basedOn w:val="Normal"/>
    <w:next w:val="Normal"/>
    <w:pPr>
      <w:keepNext w:val="1"/>
      <w:keepLines w:val="1"/>
      <w:jc w:val="right"/>
    </w:pPr>
    <w:rPr>
      <w:rFonts w:ascii="Josefin Sans" w:cs="Josefin Sans" w:eastAsia="Josefin Sans" w:hAnsi="Josefin Sans"/>
      <w:color w:val="ffffff"/>
      <w:sz w:val="40"/>
      <w:szCs w:val="40"/>
      <w:highlight w:val="black"/>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Brain%E2%80%93computer_interface" TargetMode="External"/><Relationship Id="rId10" Type="http://schemas.openxmlformats.org/officeDocument/2006/relationships/hyperlink" Target="https://github.com/advanced-system-design/exercise-0-123456789" TargetMode="External"/><Relationship Id="rId13" Type="http://schemas.openxmlformats.org/officeDocument/2006/relationships/image" Target="media/image1.png"/><Relationship Id="rId12" Type="http://schemas.openxmlformats.org/officeDocument/2006/relationships/hyperlink" Target="https://en.wikipedia.org/wiki/Unix_tim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advanced-system-design/exercise-0-123456789" TargetMode="External"/><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aPOsAzo922GlUJXTH9d5x7F8CzWvJPL6gMoGRSumI2s/edit#" TargetMode="External"/><Relationship Id="rId8" Type="http://schemas.openxmlformats.org/officeDocument/2006/relationships/hyperlink" Target="https://github.com/advanced-system-des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JosefinSans-boldItalic.ttf"/><Relationship Id="rId9" Type="http://schemas.openxmlformats.org/officeDocument/2006/relationships/font" Target="fonts/JosefinSans-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JosefinSans-regular.ttf"/><Relationship Id="rId8" Type="http://schemas.openxmlformats.org/officeDocument/2006/relationships/font" Target="fonts/Josefi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