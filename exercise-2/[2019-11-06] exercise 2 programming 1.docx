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ns w:author="Avri Friedensohn" w:id="0" w:date="2020-02-15T17:33:19Z"/>
        </w:rPr>
      </w:pPr>
      <w:ins w:author="Avri Friedensohn" w:id="0" w:date="2020-02-15T17:33:19Z">
        <w:bookmarkStart w:colFirst="0" w:colLast="0" w:name="_bdqljehhthou" w:id="0"/>
        <w:bookmarkEnd w:id="0"/>
        <w:r w:rsidDel="00000000" w:rsidR="00000000" w:rsidRPr="00000000">
          <w:rPr>
            <w:rtl w:val="0"/>
          </w:rPr>
        </w:r>
      </w:ins>
    </w:p>
    <w:p w:rsidR="00000000" w:rsidDel="00000000" w:rsidP="00000000" w:rsidRDefault="00000000" w:rsidRPr="00000000" w14:paraId="00000002">
      <w:pPr>
        <w:pStyle w:val="Title"/>
        <w:rPr/>
        <w:pPrChange w:author="Avri Friedensohn" w:id="0" w:date="2020-02-15T17:33:19Z">
          <w:pPr>
            <w:pStyle w:val="Title"/>
          </w:pPr>
        </w:pPrChange>
      </w:pPr>
      <w:bookmarkStart w:colFirst="0" w:colLast="0" w:name="_bdqljehhthou" w:id="0"/>
      <w:bookmarkEnd w:id="0"/>
      <w:r w:rsidDel="00000000" w:rsidR="00000000" w:rsidRPr="00000000">
        <w:rPr>
          <w:rtl w:val="0"/>
        </w:rPr>
        <w:t xml:space="preserve">programming 1</w:t>
      </w:r>
    </w:p>
    <w:p w:rsidR="00000000" w:rsidDel="00000000" w:rsidP="00000000" w:rsidRDefault="00000000" w:rsidRPr="00000000" w14:paraId="00000003">
      <w:pPr>
        <w:pStyle w:val="Subtitle"/>
        <w:spacing w:after="0" w:lineRule="auto"/>
        <w:jc w:val="right"/>
        <w:rPr>
          <w:rFonts w:ascii="Josefin Sans" w:cs="Josefin Sans" w:eastAsia="Josefin Sans" w:hAnsi="Josefin Sans"/>
          <w:color w:val="000000"/>
          <w:sz w:val="40"/>
          <w:szCs w:val="40"/>
          <w:highlight w:val="black"/>
        </w:rPr>
      </w:pPr>
      <w:bookmarkStart w:colFirst="0" w:colLast="0" w:name="_3lt59len3eec" w:id="1"/>
      <w:bookmarkEnd w:id="1"/>
      <w:r w:rsidDel="00000000" w:rsidR="00000000" w:rsidRPr="00000000">
        <w:rPr>
          <w:color w:val="000000"/>
          <w:highlight w:val="white"/>
          <w:rtl w:val="0"/>
        </w:rPr>
        <w:t xml:space="preserve">exercise</w:t>
      </w:r>
      <w:r w:rsidDel="00000000" w:rsidR="00000000" w:rsidRPr="00000000">
        <w:rPr>
          <w:rtl w:val="0"/>
        </w:rPr>
        <w:t xml:space="preserve"> 2</w:t>
      </w:r>
      <w:r w:rsidDel="00000000" w:rsidR="00000000" w:rsidRPr="00000000">
        <w:rPr>
          <w:rFonts w:ascii="Josefin Sans" w:cs="Josefin Sans" w:eastAsia="Josefin Sans" w:hAnsi="Josefin Sans"/>
          <w:color w:val="ffffff"/>
          <w:sz w:val="40"/>
          <w:szCs w:val="40"/>
          <w:highlight w:val="black"/>
          <w:rtl w:val="0"/>
        </w:rPr>
        <w:t xml:space="preserve">  </w:t>
      </w:r>
      <w:r w:rsidDel="00000000" w:rsidR="00000000" w:rsidRPr="00000000">
        <w:rPr>
          <w:rFonts w:ascii="Josefin Sans" w:cs="Josefin Sans" w:eastAsia="Josefin Sans" w:hAnsi="Josefin Sans"/>
          <w:color w:val="000000"/>
          <w:sz w:val="40"/>
          <w:szCs w:val="40"/>
          <w:highlight w:val="black"/>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want to follow this document's changes, click on the speech bubble next to the </w:t>
      </w:r>
      <w:r w:rsidDel="00000000" w:rsidR="00000000" w:rsidRPr="00000000">
        <w:rPr>
          <w:rFonts w:ascii="Inconsolata" w:cs="Inconsolata" w:eastAsia="Inconsolata" w:hAnsi="Inconsolata"/>
          <w:b w:val="1"/>
          <w:rtl w:val="0"/>
        </w:rPr>
        <w:t xml:space="preserve">Share</w:t>
      </w:r>
      <w:r w:rsidDel="00000000" w:rsidR="00000000" w:rsidRPr="00000000">
        <w:rPr>
          <w:rtl w:val="0"/>
        </w:rPr>
        <w:t xml:space="preserve"> button on the top right, select </w:t>
      </w:r>
      <w:commentRangeStart w:id="0"/>
      <w:r w:rsidDel="00000000" w:rsidR="00000000" w:rsidRPr="00000000">
        <w:rPr>
          <w:rFonts w:ascii="Inconsolata" w:cs="Inconsolata" w:eastAsia="Inconsolata" w:hAnsi="Inconsolata"/>
          <w:b w:val="1"/>
          <w:rtl w:val="0"/>
        </w:rPr>
        <w:t xml:space="preserve">Notifications</w:t>
      </w:r>
      <w:commentRangeEnd w:id="0"/>
      <w:r w:rsidDel="00000000" w:rsidR="00000000" w:rsidRPr="00000000">
        <w:commentReference w:id="0"/>
      </w:r>
      <w:r w:rsidDel="00000000" w:rsidR="00000000" w:rsidRPr="00000000">
        <w:rPr>
          <w:rtl w:val="0"/>
        </w:rPr>
        <w:t xml:space="preserve">, and click </w:t>
      </w:r>
      <w:r w:rsidDel="00000000" w:rsidR="00000000" w:rsidRPr="00000000">
        <w:rPr>
          <w:rFonts w:ascii="Inconsolata" w:cs="Inconsolata" w:eastAsia="Inconsolata" w:hAnsi="Inconsolata"/>
          <w:b w:val="1"/>
          <w:rtl w:val="0"/>
        </w:rPr>
        <w:t xml:space="preserve">All</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This exercise looks like a lot; don't panic! It has 3 parts:</w:t>
      </w:r>
    </w:p>
    <w:p w:rsidR="00000000" w:rsidDel="00000000" w:rsidP="00000000" w:rsidRDefault="00000000" w:rsidRPr="00000000" w14:paraId="00000007">
      <w:pPr>
        <w:numPr>
          <w:ilvl w:val="0"/>
          <w:numId w:val="2"/>
        </w:numPr>
        <w:ind w:left="720" w:hanging="360"/>
        <w:rPr>
          <w:u w:val="none"/>
        </w:rPr>
      </w:pPr>
      <w:hyperlink w:anchor="_tjmfgj12xerr">
        <w:r w:rsidDel="00000000" w:rsidR="00000000" w:rsidRPr="00000000">
          <w:rPr>
            <w:color w:val="1155cc"/>
            <w:u w:val="single"/>
            <w:rtl w:val="0"/>
          </w:rPr>
          <w:t xml:space="preserve">Questions to test yourself</w:t>
        </w:r>
      </w:hyperlink>
      <w:r w:rsidDel="00000000" w:rsidR="00000000" w:rsidRPr="00000000">
        <w:rPr>
          <w:rtl w:val="0"/>
        </w:rPr>
        <w:t xml:space="preserve"> — no need to submit those</w:t>
      </w:r>
      <w:r w:rsidDel="00000000" w:rsidR="00000000" w:rsidRPr="00000000">
        <w:rPr>
          <w:rtl w:val="0"/>
        </w:rPr>
        <w:t xml:space="preserve">.</w:t>
      </w:r>
    </w:p>
    <w:p w:rsidR="00000000" w:rsidDel="00000000" w:rsidP="00000000" w:rsidRDefault="00000000" w:rsidRPr="00000000" w14:paraId="00000008">
      <w:pPr>
        <w:numPr>
          <w:ilvl w:val="0"/>
          <w:numId w:val="2"/>
        </w:numPr>
        <w:ind w:left="720" w:hanging="360"/>
        <w:rPr>
          <w:u w:val="none"/>
        </w:rPr>
      </w:pPr>
      <w:hyperlink w:anchor="_8hj70lb30usi">
        <w:r w:rsidDel="00000000" w:rsidR="00000000" w:rsidRPr="00000000">
          <w:rPr>
            <w:color w:val="1155cc"/>
            <w:u w:val="single"/>
            <w:rtl w:val="0"/>
          </w:rPr>
          <w:t xml:space="preserve">Exercises about functions and decorators</w:t>
        </w:r>
      </w:hyperlink>
      <w:r w:rsidDel="00000000" w:rsidR="00000000" w:rsidRPr="00000000">
        <w:rPr>
          <w:rtl w:val="0"/>
        </w:rPr>
        <w:t xml:space="preserve"> — there are a lot, but they're mostly easy.</w:t>
      </w:r>
    </w:p>
    <w:p w:rsidR="00000000" w:rsidDel="00000000" w:rsidP="00000000" w:rsidRDefault="00000000" w:rsidRPr="00000000" w14:paraId="00000009">
      <w:pPr>
        <w:numPr>
          <w:ilvl w:val="0"/>
          <w:numId w:val="2"/>
        </w:numPr>
        <w:ind w:left="720" w:hanging="360"/>
        <w:rPr>
          <w:u w:val="none"/>
        </w:rPr>
      </w:pPr>
      <w:hyperlink w:anchor="_ak10rlxyux3y">
        <w:r w:rsidDel="00000000" w:rsidR="00000000" w:rsidRPr="00000000">
          <w:rPr>
            <w:color w:val="1155cc"/>
            <w:u w:val="single"/>
            <w:rtl w:val="0"/>
          </w:rPr>
          <w:t xml:space="preserve">Using our newly gained decorating skills to improve our CLI and webserver</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begin:</w:t>
      </w:r>
    </w:p>
    <w:p w:rsidR="00000000" w:rsidDel="00000000" w:rsidP="00000000" w:rsidRDefault="00000000" w:rsidRPr="00000000" w14:paraId="0000000C">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clone git@github.com:advanced-system-design/exercise-2.git</w:t>
            </w:r>
          </w:p>
          <w:p w:rsidR="00000000" w:rsidDel="00000000" w:rsidP="00000000" w:rsidRDefault="00000000" w:rsidRPr="00000000" w14:paraId="00000011">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cd</w:t>
            </w:r>
            <w:r w:rsidDel="00000000" w:rsidR="00000000" w:rsidRPr="00000000">
              <w:rPr>
                <w:rFonts w:ascii="Inconsolata" w:cs="Inconsolata" w:eastAsia="Inconsolata" w:hAnsi="Inconsolata"/>
                <w:rtl w:val="0"/>
              </w:rPr>
              <w:t xml:space="preserve"> exercise-2/</w:t>
            </w:r>
          </w:p>
          <w:p w:rsidR="00000000" w:rsidDel="00000000" w:rsidP="00000000" w:rsidRDefault="00000000" w:rsidRPr="00000000" w14:paraId="00000012">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./scripts/install.sh</w:t>
            </w:r>
          </w:p>
          <w:p w:rsidR="00000000" w:rsidDel="00000000" w:rsidP="00000000" w:rsidRDefault="00000000" w:rsidRPr="00000000" w14:paraId="00000013">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source</w:t>
            </w:r>
            <w:r w:rsidDel="00000000" w:rsidR="00000000" w:rsidRPr="00000000">
              <w:rPr>
                <w:rFonts w:ascii="Inconsolata" w:cs="Inconsolata" w:eastAsia="Inconsolata" w:hAnsi="Inconsolata"/>
                <w:rtl w:val="0"/>
              </w:rPr>
              <w:t xml:space="preserve"> .env/bin/activate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Inconsolata" w:cs="Inconsolata" w:eastAsia="Inconsolata" w:hAnsi="Inconsolata"/>
              </w:rPr>
            </w:pPr>
            <w:commentRangeStart w:id="1"/>
            <w:commentRangeStart w:id="2"/>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remote remove origin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remote add origin </w:t>
            </w:r>
            <w:commentRangeStart w:id="3"/>
            <w:r w:rsidDel="00000000" w:rsidR="00000000" w:rsidRPr="00000000">
              <w:rPr>
                <w:rFonts w:ascii="Inconsolata" w:cs="Inconsolata" w:eastAsia="Inconsolata" w:hAnsi="Inconsolata"/>
                <w:rtl w:val="0"/>
              </w:rPr>
              <w:t xml:space="preserve">\</w:t>
            </w:r>
            <w:commentRangeEnd w:id="3"/>
            <w:r w:rsidDel="00000000" w:rsidR="00000000" w:rsidRPr="00000000">
              <w:commentReference w:id="3"/>
            </w:r>
            <w:r w:rsidDel="00000000" w:rsidR="00000000" w:rsidRPr="00000000">
              <w:rPr>
                <w:rFonts w:ascii="Inconsolata" w:cs="Inconsolata" w:eastAsia="Inconsolata" w:hAnsi="Inconsolata"/>
                <w:rtl w:val="0"/>
              </w:rPr>
              <w:br w:type="textWrapping"/>
              <w:t xml:space="preserve">git@github.com:advanced-system-design/exercise-2-</w:t>
            </w:r>
            <w:commentRangeStart w:id="4"/>
            <w:r w:rsidDel="00000000" w:rsidR="00000000" w:rsidRPr="00000000">
              <w:rPr>
                <w:rFonts w:ascii="Inconsolata" w:cs="Inconsolata" w:eastAsia="Inconsolata" w:hAnsi="Inconsolata"/>
                <w:rtl w:val="0"/>
              </w:rPr>
              <w:t xml:space="preserve">123456789</w:t>
            </w:r>
            <w:commentRangeEnd w:id="4"/>
            <w:r w:rsidDel="00000000" w:rsidR="00000000" w:rsidRPr="00000000">
              <w:commentReference w:id="4"/>
            </w:r>
            <w:r w:rsidDel="00000000" w:rsidR="00000000" w:rsidRPr="00000000">
              <w:rPr>
                <w:rFonts w:ascii="Inconsolata" w:cs="Inconsolata" w:eastAsia="Inconsolata" w:hAnsi="Inconsolata"/>
                <w:rtl w:val="0"/>
              </w:rPr>
              <w:t xml:space="preserve">.git</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when you're done:</w:t>
      </w:r>
    </w:p>
    <w:p w:rsidR="00000000" w:rsidDel="00000000" w:rsidP="00000000" w:rsidRDefault="00000000" w:rsidRPr="00000000" w14:paraId="00000026">
      <w:pPr>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add </w:t>
            </w:r>
            <w:commentRangeStart w:id="5"/>
            <w:commentRangeStart w:id="6"/>
            <w:r w:rsidDel="00000000" w:rsidR="00000000" w:rsidRPr="00000000">
              <w:rPr>
                <w:rFonts w:ascii="Inconsolata" w:cs="Inconsolata" w:eastAsia="Inconsolata" w:hAnsi="Inconsolata"/>
                <w:rtl w:val="0"/>
              </w:rPr>
              <w:t xml:space="preserv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B">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commit -m </w:t>
            </w:r>
            <w:r w:rsidDel="00000000" w:rsidR="00000000" w:rsidRPr="00000000">
              <w:rPr>
                <w:rFonts w:ascii="Inconsolata" w:cs="Inconsolata" w:eastAsia="Inconsolata" w:hAnsi="Inconsolata"/>
                <w:color w:val="fd4f2a"/>
                <w:rtl w:val="0"/>
              </w:rPr>
              <w:t xml:space="preserve">'Submitting exercise 2.'</w:t>
            </w:r>
          </w:p>
          <w:p w:rsidR="00000000" w:rsidDel="00000000" w:rsidP="00000000" w:rsidRDefault="00000000" w:rsidRPr="00000000" w14:paraId="0000002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push origin master</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shd w:fill="auto" w:val="clear"/>
        </w:rPr>
      </w:pPr>
      <w:bookmarkStart w:colFirst="0" w:colLast="0" w:name="_tjmfgj12xerr" w:id="2"/>
      <w:bookmarkEnd w:id="2"/>
      <w:r w:rsidDel="00000000" w:rsidR="00000000" w:rsidRPr="00000000">
        <w:rPr>
          <w:rtl w:val="0"/>
        </w:rPr>
        <w:t xml:space="preserve">   te</w:t>
      </w:r>
      <w:r w:rsidDel="00000000" w:rsidR="00000000" w:rsidRPr="00000000">
        <w:rPr>
          <w:shd w:fill="auto" w:val="clear"/>
          <w:rtl w:val="0"/>
        </w:rPr>
        <w:t xml:space="preserve">st yourself</w:t>
      </w:r>
    </w:p>
    <w:p w:rsidR="00000000" w:rsidDel="00000000" w:rsidP="00000000" w:rsidRDefault="00000000" w:rsidRPr="00000000" w14:paraId="00000034">
      <w:pPr>
        <w:rPr/>
      </w:pPr>
      <w:r w:rsidDel="00000000" w:rsidR="00000000" w:rsidRPr="00000000">
        <w:rPr>
          <w:rtl w:val="0"/>
        </w:rPr>
        <w:t xml:space="preserve">There's no need to submit those questions,</w:t>
      </w:r>
      <w:commentRangeStart w:id="7"/>
      <w:commentRangeStart w:id="8"/>
      <w:r w:rsidDel="00000000" w:rsidR="00000000" w:rsidRPr="00000000">
        <w:rPr>
          <w:rtl w:val="0"/>
        </w:rPr>
        <w:t xml:space="preserve"> but they're here to help you make sure you understand what we talked about in class.</w:t>
      </w:r>
    </w:p>
    <w:p w:rsidR="00000000" w:rsidDel="00000000" w:rsidP="00000000" w:rsidRDefault="00000000" w:rsidRPr="00000000" w14:paraId="00000035">
      <w:pPr>
        <w:rPr/>
      </w:pP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Unpack the values </w:t>
      </w:r>
      <w:r w:rsidDel="00000000" w:rsidR="00000000" w:rsidRPr="00000000">
        <w:rPr>
          <w:rFonts w:ascii="Inconsolata" w:cs="Inconsolata" w:eastAsia="Inconsolata" w:hAnsi="Inconsolata"/>
          <w:b w:val="1"/>
          <w:rtl w:val="0"/>
        </w:rPr>
        <w:t xml:space="preserve">1..5</w:t>
      </w:r>
      <w:r w:rsidDel="00000000" w:rsidR="00000000" w:rsidRPr="00000000">
        <w:rPr>
          <w:rtl w:val="0"/>
        </w:rPr>
        <w:t xml:space="preserve"> into the variables </w:t>
      </w:r>
      <w:r w:rsidDel="00000000" w:rsidR="00000000" w:rsidRPr="00000000">
        <w:rPr>
          <w:rFonts w:ascii="Inconsolata" w:cs="Inconsolata" w:eastAsia="Inconsolata" w:hAnsi="Inconsolata"/>
          <w:b w:val="1"/>
          <w:rtl w:val="0"/>
        </w:rPr>
        <w:t xml:space="preserve">a..e</w:t>
      </w:r>
      <w:r w:rsidDel="00000000" w:rsidR="00000000" w:rsidRPr="00000000">
        <w:rPr>
          <w:rtl w:val="0"/>
        </w:rPr>
        <w:t xml:space="preserve"> for the following expressions:</w:t>
      </w:r>
    </w:p>
    <w:p w:rsidR="00000000" w:rsidDel="00000000" w:rsidP="00000000" w:rsidRDefault="00000000" w:rsidRPr="00000000" w14:paraId="00000037">
      <w:pPr>
        <w:numPr>
          <w:ilvl w:val="1"/>
          <w:numId w:val="4"/>
        </w:num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[1, 2, 3, 4, 5]</w:t>
      </w:r>
    </w:p>
    <w:p w:rsidR="00000000" w:rsidDel="00000000" w:rsidP="00000000" w:rsidRDefault="00000000" w:rsidRPr="00000000" w14:paraId="00000038">
      <w:pPr>
        <w:numPr>
          <w:ilvl w:val="1"/>
          <w:numId w:val="4"/>
        </w:numPr>
        <w:ind w:left="1440" w:hanging="360"/>
        <w:rPr>
          <w:rFonts w:ascii="Inconsolata" w:cs="Inconsolata" w:eastAsia="Inconsolata" w:hAnsi="Inconsolata"/>
        </w:rPr>
      </w:pPr>
      <w:commentRangeStart w:id="9"/>
      <w:commentRangeStart w:id="10"/>
      <w:r w:rsidDel="00000000" w:rsidR="00000000" w:rsidRPr="00000000">
        <w:rPr>
          <w:rFonts w:ascii="Inconsolata" w:cs="Inconsolata" w:eastAsia="Inconsolata" w:hAnsi="Inconsolata"/>
          <w:rtl w:val="0"/>
        </w:rPr>
        <w:t xml:space="preserve">[[1], [2], [3], [4], [5]]</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9">
      <w:pPr>
        <w:numPr>
          <w:ilvl w:val="1"/>
          <w:numId w:val="4"/>
        </w:num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[1, [2, [3, [4, [5]]]]]</w:t>
      </w:r>
    </w:p>
    <w:p w:rsidR="00000000" w:rsidDel="00000000" w:rsidP="00000000" w:rsidRDefault="00000000" w:rsidRPr="00000000" w14:paraId="0000003A">
      <w:pPr>
        <w:numPr>
          <w:ilvl w:val="1"/>
          <w:numId w:val="4"/>
        </w:num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[1, 0, [2, [3], 4, 5, 0, 0]]</w:t>
      </w:r>
    </w:p>
    <w:p w:rsidR="00000000" w:rsidDel="00000000" w:rsidP="00000000" w:rsidRDefault="00000000" w:rsidRPr="00000000" w14:paraId="0000003B">
      <w:pPr>
        <w:numPr>
          <w:ilvl w:val="1"/>
          <w:numId w:val="4"/>
        </w:num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{1, 2, 3, 4, 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Complete the </w:t>
      </w:r>
      <w:r w:rsidDel="00000000" w:rsidR="00000000" w:rsidRPr="00000000">
        <w:rPr>
          <w:rFonts w:ascii="Inconsolata" w:cs="Inconsolata" w:eastAsia="Inconsolata" w:hAnsi="Inconsolata"/>
          <w:b w:val="1"/>
          <w:rtl w:val="0"/>
        </w:rPr>
        <w:t xml:space="preserve">?</w:t>
      </w:r>
      <w:r w:rsidDel="00000000" w:rsidR="00000000" w:rsidRPr="00000000">
        <w:rPr>
          <w:rtl w:val="0"/>
        </w:rPr>
        <w:t xml:space="preserve">s:</w:t>
        <w:br w:type="textWrapping"/>
      </w:r>
    </w:p>
    <w:tbl>
      <w:tblPr>
        <w:tblStyle w:val="Table4"/>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numbers =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4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43">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x == </w:t>
            </w:r>
            <w:r w:rsidDel="00000000" w:rsidR="00000000" w:rsidRPr="00000000">
              <w:rPr>
                <w:rFonts w:ascii="Inconsolata" w:cs="Inconsolata" w:eastAsia="Inconsolata" w:hAnsi="Inconsolata"/>
                <w:color w:val="fd4f2a"/>
                <w:rtl w:val="0"/>
              </w:rPr>
              <w:t xml:space="preserve">1</w:t>
            </w:r>
          </w:p>
          <w:p w:rsidR="00000000" w:rsidDel="00000000" w:rsidP="00000000" w:rsidRDefault="00000000" w:rsidRPr="00000000" w14:paraId="00000044">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y == </w:t>
            </w:r>
            <w:r w:rsidDel="00000000" w:rsidR="00000000" w:rsidRPr="00000000">
              <w:rPr>
                <w:rFonts w:ascii="Inconsolata" w:cs="Inconsolata" w:eastAsia="Inconsolata" w:hAnsi="Inconsolata"/>
                <w:color w:val="fd4f2a"/>
                <w:rtl w:val="0"/>
              </w:rPr>
              <w:t xml:space="preserve">2</w:t>
            </w:r>
          </w:p>
          <w:p w:rsidR="00000000" w:rsidDel="00000000" w:rsidP="00000000" w:rsidRDefault="00000000" w:rsidRPr="00000000" w14:paraId="00000045">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z == </w:t>
            </w:r>
            <w:r w:rsidDel="00000000" w:rsidR="00000000" w:rsidRPr="00000000">
              <w:rPr>
                <w:rFonts w:ascii="Inconsolata" w:cs="Inconsolata" w:eastAsia="Inconsolata" w:hAnsi="Inconsolata"/>
                <w:color w:val="fd4f2a"/>
                <w:rtl w:val="0"/>
              </w:rPr>
              <w:t xml:space="preserve">3</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4B">
      <w:pPr>
        <w:ind w:left="0" w:firstLine="0"/>
        <w:rPr/>
      </w:pPr>
      <w:r w:rsidDel="00000000" w:rsidR="00000000" w:rsidRPr="00000000">
        <w:rPr>
          <w:rtl w:val="0"/>
        </w:rPr>
      </w:r>
    </w:p>
    <w:tbl>
      <w:tblPr>
        <w:tblStyle w:val="Table5"/>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numbers =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5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5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x == </w:t>
            </w:r>
            <w:r w:rsidDel="00000000" w:rsidR="00000000" w:rsidRPr="00000000">
              <w:rPr>
                <w:rFonts w:ascii="Inconsolata" w:cs="Inconsolata" w:eastAsia="Inconsolata" w:hAnsi="Inconsolata"/>
                <w:color w:val="fd4f2a"/>
                <w:rtl w:val="0"/>
              </w:rPr>
              <w:t xml:space="preserve">1</w:t>
            </w:r>
            <w:r w:rsidDel="00000000" w:rsidR="00000000" w:rsidRPr="00000000">
              <w:rPr>
                <w:rtl w:val="0"/>
              </w:rPr>
            </w:r>
          </w:p>
          <w:p w:rsidR="00000000" w:rsidDel="00000000" w:rsidP="00000000" w:rsidRDefault="00000000" w:rsidRPr="00000000" w14:paraId="0000005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y == </w:t>
            </w:r>
            <w:r w:rsidDel="00000000" w:rsidR="00000000" w:rsidRPr="00000000">
              <w:rPr>
                <w:rFonts w:ascii="Inconsolata" w:cs="Inconsolata" w:eastAsia="Inconsolata" w:hAnsi="Inconsolata"/>
                <w:color w:val="fd4f2a"/>
                <w:rtl w:val="0"/>
              </w:rPr>
              <w:t xml:space="preserve">2</w:t>
            </w:r>
            <w:r w:rsidDel="00000000" w:rsidR="00000000" w:rsidRPr="00000000">
              <w:rPr>
                <w:rtl w:val="0"/>
              </w:rPr>
            </w:r>
          </w:p>
          <w:p w:rsidR="00000000" w:rsidDel="00000000" w:rsidP="00000000" w:rsidRDefault="00000000" w:rsidRPr="00000000" w14:paraId="0000005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z == </w:t>
            </w:r>
            <w:r w:rsidDel="00000000" w:rsidR="00000000" w:rsidRPr="00000000">
              <w:rPr>
                <w:rFonts w:ascii="Inconsolata" w:cs="Inconsolata" w:eastAsia="Inconsolata" w:hAnsi="Inconsolata"/>
                <w:color w:val="fd4f2a"/>
                <w:rtl w:val="0"/>
              </w:rPr>
              <w:t xml:space="preserve">3</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59">
      <w:pPr>
        <w:ind w:left="0" w:firstLine="0"/>
        <w:rPr/>
      </w:pPr>
      <w:r w:rsidDel="00000000" w:rsidR="00000000" w:rsidRPr="00000000">
        <w:rPr>
          <w:rtl w:val="0"/>
        </w:rPr>
      </w:r>
    </w:p>
    <w:tbl>
      <w:tblPr>
        <w:tblStyle w:val="Table6"/>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numbers =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5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5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x == </w:t>
            </w:r>
            <w:r w:rsidDel="00000000" w:rsidR="00000000" w:rsidRPr="00000000">
              <w:rPr>
                <w:rFonts w:ascii="Inconsolata" w:cs="Inconsolata" w:eastAsia="Inconsolata" w:hAnsi="Inconsolata"/>
                <w:color w:val="fd4f2a"/>
                <w:rtl w:val="0"/>
              </w:rPr>
              <w:t xml:space="preserve">1</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7"/>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numbers =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4</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6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6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x == </w:t>
            </w:r>
            <w:r w:rsidDel="00000000" w:rsidR="00000000" w:rsidRPr="00000000">
              <w:rPr>
                <w:rFonts w:ascii="Inconsolata" w:cs="Inconsolata" w:eastAsia="Inconsolata" w:hAnsi="Inconsolata"/>
                <w:color w:val="fd4f2a"/>
                <w:rtl w:val="0"/>
              </w:rPr>
              <w:t xml:space="preserve">1</w:t>
            </w:r>
            <w:r w:rsidDel="00000000" w:rsidR="00000000" w:rsidRPr="00000000">
              <w:rPr>
                <w:rtl w:val="0"/>
              </w:rPr>
            </w:r>
          </w:p>
          <w:p w:rsidR="00000000" w:rsidDel="00000000" w:rsidP="00000000" w:rsidRDefault="00000000" w:rsidRPr="00000000" w14:paraId="0000006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y == </w:t>
            </w:r>
            <w:r w:rsidDel="00000000" w:rsidR="00000000" w:rsidRPr="00000000">
              <w:rPr>
                <w:rFonts w:ascii="Inconsolata" w:cs="Inconsolata" w:eastAsia="Inconsolata" w:hAnsi="Inconsolata"/>
                <w:color w:val="fd4f2a"/>
                <w:rtl w:val="0"/>
              </w:rPr>
              <w:t xml:space="preserve">2</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tbl>
      <w:tblPr>
        <w:tblStyle w:val="Table8"/>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numbers = {</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4</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9</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4</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16</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7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7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x**2 == y</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Complete the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t xml:space="preserve">s:</w:t>
        <w:br w:type="textWrapping"/>
      </w:r>
    </w:p>
    <w:tbl>
      <w:tblPr>
        <w:tblStyle w:val="Table9"/>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a = </w:t>
            </w:r>
            <w:r w:rsidDel="00000000" w:rsidR="00000000" w:rsidRPr="00000000">
              <w:rPr>
                <w:rFonts w:ascii="Inconsolata" w:cs="Inconsolata" w:eastAsia="Inconsolata" w:hAnsi="Inconsolata"/>
                <w:color w:val="fd4f2a"/>
                <w:rtl w:val="0"/>
              </w:rPr>
              <w:t xml:space="preserve">1</w:t>
            </w:r>
          </w:p>
          <w:p w:rsidR="00000000" w:rsidDel="00000000" w:rsidP="00000000" w:rsidRDefault="00000000" w:rsidRPr="00000000" w14:paraId="00000085">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b = </w:t>
            </w:r>
            <w:r w:rsidDel="00000000" w:rsidR="00000000" w:rsidRPr="00000000">
              <w:rPr>
                <w:rFonts w:ascii="Inconsolata" w:cs="Inconsolata" w:eastAsia="Inconsolata" w:hAnsi="Inconsolata"/>
                <w:color w:val="fd4f2a"/>
                <w:rtl w:val="0"/>
              </w:rPr>
              <w:t xml:space="preserve">2</w:t>
            </w:r>
          </w:p>
          <w:p w:rsidR="00000000" w:rsidDel="00000000" w:rsidP="00000000" w:rsidRDefault="00000000" w:rsidRPr="00000000" w14:paraId="00000086">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c = </w:t>
            </w:r>
            <w:r w:rsidDel="00000000" w:rsidR="00000000" w:rsidRPr="00000000">
              <w:rPr>
                <w:rFonts w:ascii="Inconsolata" w:cs="Inconsolata" w:eastAsia="Inconsolata" w:hAnsi="Inconsolata"/>
                <w:color w:val="fd4f2a"/>
                <w:rtl w:val="0"/>
              </w:rPr>
              <w:t xml:space="preserve">3</w:t>
            </w:r>
          </w:p>
          <w:p w:rsidR="00000000" w:rsidDel="00000000" w:rsidP="00000000" w:rsidRDefault="00000000" w:rsidRPr="00000000" w14:paraId="0000008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f():</w:t>
            </w:r>
          </w:p>
          <w:p w:rsidR="00000000" w:rsidDel="00000000" w:rsidP="00000000" w:rsidRDefault="00000000" w:rsidRPr="00000000" w14:paraId="00000088">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locals</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'a'</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4</w:t>
            </w:r>
          </w:p>
          <w:p w:rsidR="00000000" w:rsidDel="00000000" w:rsidP="00000000" w:rsidRDefault="00000000" w:rsidRPr="00000000" w14:paraId="00000089">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globals</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'a'</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5</w:t>
            </w:r>
          </w:p>
          <w:p w:rsidR="00000000" w:rsidDel="00000000" w:rsidP="00000000" w:rsidRDefault="00000000" w:rsidRPr="00000000" w14:paraId="0000008A">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b = </w:t>
            </w:r>
            <w:r w:rsidDel="00000000" w:rsidR="00000000" w:rsidRPr="00000000">
              <w:rPr>
                <w:rFonts w:ascii="Inconsolata" w:cs="Inconsolata" w:eastAsia="Inconsolata" w:hAnsi="Inconsolata"/>
                <w:color w:val="fd4f2a"/>
                <w:rtl w:val="0"/>
              </w:rPr>
              <w:t xml:space="preserve">6</w:t>
            </w:r>
          </w:p>
          <w:p w:rsidR="00000000" w:rsidDel="00000000" w:rsidP="00000000" w:rsidRDefault="00000000" w:rsidRPr="00000000" w14:paraId="0000008B">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c = </w:t>
            </w:r>
            <w:r w:rsidDel="00000000" w:rsidR="00000000" w:rsidRPr="00000000">
              <w:rPr>
                <w:rFonts w:ascii="Inconsolata" w:cs="Inconsolata" w:eastAsia="Inconsolata" w:hAnsi="Inconsolata"/>
                <w:color w:val="fd4f2a"/>
                <w:rtl w:val="0"/>
              </w:rPr>
              <w:t xml:space="preserve">7</w:t>
            </w:r>
          </w:p>
          <w:p w:rsidR="00000000" w:rsidDel="00000000" w:rsidP="00000000" w:rsidRDefault="00000000" w:rsidRPr="00000000" w14:paraId="0000008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g():</w:t>
            </w:r>
          </w:p>
          <w:p w:rsidR="00000000" w:rsidDel="00000000" w:rsidP="00000000" w:rsidRDefault="00000000" w:rsidRPr="00000000" w14:paraId="0000008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global</w:t>
            </w:r>
            <w:r w:rsidDel="00000000" w:rsidR="00000000" w:rsidRPr="00000000">
              <w:rPr>
                <w:rFonts w:ascii="Inconsolata" w:cs="Inconsolata" w:eastAsia="Inconsolata" w:hAnsi="Inconsolata"/>
                <w:rtl w:val="0"/>
              </w:rPr>
              <w:t xml:space="preserve"> b</w:t>
            </w:r>
          </w:p>
          <w:p w:rsidR="00000000" w:rsidDel="00000000" w:rsidP="00000000" w:rsidRDefault="00000000" w:rsidRPr="00000000" w14:paraId="0000008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nonlocal</w:t>
            </w:r>
            <w:r w:rsidDel="00000000" w:rsidR="00000000" w:rsidRPr="00000000">
              <w:rPr>
                <w:rFonts w:ascii="Inconsolata" w:cs="Inconsolata" w:eastAsia="Inconsolata" w:hAnsi="Inconsolata"/>
                <w:rtl w:val="0"/>
              </w:rPr>
              <w:t xml:space="preserve"> c</w:t>
            </w:r>
          </w:p>
          <w:p w:rsidR="00000000" w:rsidDel="00000000" w:rsidP="00000000" w:rsidRDefault="00000000" w:rsidRPr="00000000" w14:paraId="0000008F">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b = </w:t>
            </w:r>
            <w:r w:rsidDel="00000000" w:rsidR="00000000" w:rsidRPr="00000000">
              <w:rPr>
                <w:rFonts w:ascii="Inconsolata" w:cs="Inconsolata" w:eastAsia="Inconsolata" w:hAnsi="Inconsolata"/>
                <w:color w:val="fd4f2a"/>
                <w:rtl w:val="0"/>
              </w:rPr>
              <w:t xml:space="preserve">8</w:t>
            </w:r>
          </w:p>
          <w:p w:rsidR="00000000" w:rsidDel="00000000" w:rsidP="00000000" w:rsidRDefault="00000000" w:rsidRPr="00000000" w14:paraId="00000090">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c = </w:t>
            </w:r>
            <w:r w:rsidDel="00000000" w:rsidR="00000000" w:rsidRPr="00000000">
              <w:rPr>
                <w:rFonts w:ascii="Inconsolata" w:cs="Inconsolata" w:eastAsia="Inconsolata" w:hAnsi="Inconsolata"/>
                <w:color w:val="fd4f2a"/>
                <w:rtl w:val="0"/>
              </w:rPr>
              <w:t xml:space="preserve">9</w:t>
            </w:r>
          </w:p>
          <w:p w:rsidR="00000000" w:rsidDel="00000000" w:rsidP="00000000" w:rsidRDefault="00000000" w:rsidRPr="00000000" w14:paraId="0000009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a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9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b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9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c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9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g()</w:t>
            </w:r>
          </w:p>
          <w:p w:rsidR="00000000" w:rsidDel="00000000" w:rsidP="00000000" w:rsidRDefault="00000000" w:rsidRPr="00000000" w14:paraId="0000009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a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9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b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9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c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9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w:t>
            </w:r>
          </w:p>
          <w:p w:rsidR="00000000" w:rsidDel="00000000" w:rsidP="00000000" w:rsidRDefault="00000000" w:rsidRPr="00000000" w14:paraId="0000009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a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9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b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9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c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Complete the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t xml:space="preserve">s:</w:t>
        <w:br w:type="textWrapping"/>
      </w:r>
    </w:p>
    <w:tbl>
      <w:tblPr>
        <w:tblStyle w:val="Table10"/>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a = </w:t>
            </w:r>
            <w:r w:rsidDel="00000000" w:rsidR="00000000" w:rsidRPr="00000000">
              <w:rPr>
                <w:rFonts w:ascii="Inconsolata" w:cs="Inconsolata" w:eastAsia="Inconsolata" w:hAnsi="Inconsolata"/>
                <w:color w:val="fd4f2a"/>
                <w:rtl w:val="0"/>
              </w:rPr>
              <w:t xml:space="preserve">1</w:t>
            </w:r>
          </w:p>
          <w:p w:rsidR="00000000" w:rsidDel="00000000" w:rsidP="00000000" w:rsidRDefault="00000000" w:rsidRPr="00000000" w14:paraId="000000A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True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A8">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a = </w:t>
            </w:r>
            <w:r w:rsidDel="00000000" w:rsidR="00000000" w:rsidRPr="00000000">
              <w:rPr>
                <w:rFonts w:ascii="Inconsolata" w:cs="Inconsolata" w:eastAsia="Inconsolata" w:hAnsi="Inconsolata"/>
                <w:color w:val="fd4f2a"/>
                <w:rtl w:val="0"/>
              </w:rPr>
              <w:t xml:space="preserve">2</w:t>
            </w:r>
          </w:p>
          <w:p w:rsidR="00000000" w:rsidDel="00000000" w:rsidP="00000000" w:rsidRDefault="00000000" w:rsidRPr="00000000" w14:paraId="000000A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a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AA">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B">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b = </w:t>
            </w:r>
            <w:r w:rsidDel="00000000" w:rsidR="00000000" w:rsidRPr="00000000">
              <w:rPr>
                <w:rFonts w:ascii="Inconsolata" w:cs="Inconsolata" w:eastAsia="Inconsolata" w:hAnsi="Inconsolata"/>
                <w:color w:val="fd4f2a"/>
                <w:rtl w:val="0"/>
              </w:rPr>
              <w:t xml:space="preserve">3</w:t>
            </w:r>
          </w:p>
          <w:p w:rsidR="00000000" w:rsidDel="00000000" w:rsidP="00000000" w:rsidRDefault="00000000" w:rsidRPr="00000000" w14:paraId="000000A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b </w:t>
            </w:r>
            <w:r w:rsidDel="00000000" w:rsidR="00000000" w:rsidRPr="00000000">
              <w:rPr>
                <w:rFonts w:ascii="Inconsolata" w:cs="Inconsolata" w:eastAsia="Inconsolata" w:hAnsi="Inconsolata"/>
                <w:b w:val="1"/>
                <w:color w:val="629ebb"/>
                <w:rtl w:val="0"/>
              </w:rPr>
              <w:t xml:space="preserve">in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range</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10</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A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(b)</w:t>
            </w:r>
          </w:p>
          <w:p w:rsidR="00000000" w:rsidDel="00000000" w:rsidP="00000000" w:rsidRDefault="00000000" w:rsidRPr="00000000" w14:paraId="000000AE">
            <w:pPr>
              <w:spacing w:line="240" w:lineRule="auto"/>
              <w:jc w:val="left"/>
              <w:rPr>
                <w:rFonts w:ascii="Inconsolata" w:cs="Inconsolata" w:eastAsia="Inconsolata" w:hAnsi="Inconsolata"/>
                <w:b w:val="1"/>
                <w:color w:val="ffffff"/>
                <w:highlight w:val="black"/>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b == </w:t>
            </w:r>
            <w:r w:rsidDel="00000000" w:rsidR="00000000" w:rsidRPr="00000000">
              <w:rPr>
                <w:rFonts w:ascii="Inconsolata" w:cs="Inconsolata" w:eastAsia="Inconsolata" w:hAnsi="Inconsolata"/>
                <w:b w:val="1"/>
                <w:color w:val="ffffff"/>
                <w:highlight w:val="black"/>
                <w:rtl w:val="0"/>
              </w:rPr>
              <w:t xml:space="preserve">?</w:t>
            </w:r>
          </w:p>
          <w:p w:rsidR="00000000" w:rsidDel="00000000" w:rsidP="00000000" w:rsidRDefault="00000000" w:rsidRPr="00000000" w14:paraId="000000AF">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0">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c = </w:t>
            </w:r>
            <w:r w:rsidDel="00000000" w:rsidR="00000000" w:rsidRPr="00000000">
              <w:rPr>
                <w:rFonts w:ascii="Inconsolata" w:cs="Inconsolata" w:eastAsia="Inconsolata" w:hAnsi="Inconsolata"/>
                <w:color w:val="fd4f2a"/>
                <w:rtl w:val="0"/>
              </w:rPr>
              <w:t xml:space="preserve">4</w:t>
            </w:r>
          </w:p>
          <w:p w:rsidR="00000000" w:rsidDel="00000000" w:rsidP="00000000" w:rsidRDefault="00000000" w:rsidRPr="00000000" w14:paraId="000000B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A</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B2">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c = </w:t>
            </w:r>
            <w:r w:rsidDel="00000000" w:rsidR="00000000" w:rsidRPr="00000000">
              <w:rPr>
                <w:rFonts w:ascii="Inconsolata" w:cs="Inconsolata" w:eastAsia="Inconsolata" w:hAnsi="Inconsolata"/>
                <w:color w:val="fd4f2a"/>
                <w:rtl w:val="0"/>
              </w:rPr>
              <w:t xml:space="preserve">5</w:t>
            </w:r>
          </w:p>
          <w:p w:rsidR="00000000" w:rsidDel="00000000" w:rsidP="00000000" w:rsidRDefault="00000000" w:rsidRPr="00000000" w14:paraId="000000B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w:t>
            </w:r>
            <w:r w:rsidDel="00000000" w:rsidR="00000000" w:rsidRPr="00000000">
              <w:rPr>
                <w:rFonts w:ascii="Inconsolata" w:cs="Inconsolata" w:eastAsia="Inconsolata" w:hAnsi="Inconsolata"/>
                <w:rtl w:val="0"/>
              </w:rPr>
              <w:t xml:space="preserve">(self):</w:t>
            </w:r>
          </w:p>
          <w:p w:rsidR="00000000" w:rsidDel="00000000" w:rsidP="00000000" w:rsidRDefault="00000000" w:rsidRPr="00000000" w14:paraId="000000B4">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c</w:t>
            </w:r>
          </w:p>
          <w:p w:rsidR="00000000" w:rsidDel="00000000" w:rsidP="00000000" w:rsidRDefault="00000000" w:rsidRPr="00000000" w14:paraId="000000B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a = A()</w:t>
            </w:r>
          </w:p>
          <w:p w:rsidR="00000000" w:rsidDel="00000000" w:rsidP="00000000" w:rsidRDefault="00000000" w:rsidRPr="00000000" w14:paraId="000000B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c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B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a.c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B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a.f()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Complete the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t xml:space="preserve">s:</w:t>
        <w:br w:type="textWrapping"/>
      </w:r>
    </w:p>
    <w:tbl>
      <w:tblPr>
        <w:tblStyle w:val="Table11"/>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As = []</w:t>
            </w:r>
          </w:p>
          <w:p w:rsidR="00000000" w:rsidDel="00000000" w:rsidP="00000000" w:rsidRDefault="00000000" w:rsidRPr="00000000" w14:paraId="000000C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i </w:t>
            </w:r>
            <w:r w:rsidDel="00000000" w:rsidR="00000000" w:rsidRPr="00000000">
              <w:rPr>
                <w:rFonts w:ascii="Inconsolata" w:cs="Inconsolata" w:eastAsia="Inconsolata" w:hAnsi="Inconsolata"/>
                <w:b w:val="1"/>
                <w:color w:val="629ebb"/>
                <w:rtl w:val="0"/>
              </w:rPr>
              <w:t xml:space="preserve">in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range</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5</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C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A</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C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x = i</w:t>
            </w:r>
          </w:p>
          <w:p w:rsidR="00000000" w:rsidDel="00000000" w:rsidP="00000000" w:rsidRDefault="00000000" w:rsidRPr="00000000" w14:paraId="000000C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w:t>
            </w:r>
            <w:r w:rsidDel="00000000" w:rsidR="00000000" w:rsidRPr="00000000">
              <w:rPr>
                <w:rFonts w:ascii="Inconsolata" w:cs="Inconsolata" w:eastAsia="Inconsolata" w:hAnsi="Inconsolata"/>
                <w:rtl w:val="0"/>
              </w:rPr>
              <w:t xml:space="preserve">(self):</w:t>
            </w:r>
          </w:p>
          <w:p w:rsidR="00000000" w:rsidDel="00000000" w:rsidP="00000000" w:rsidRDefault="00000000" w:rsidRPr="00000000" w14:paraId="000000C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i</w:t>
            </w:r>
          </w:p>
          <w:p w:rsidR="00000000" w:rsidDel="00000000" w:rsidP="00000000" w:rsidRDefault="00000000" w:rsidRPr="00000000" w14:paraId="000000C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w:t>
            </w:r>
            <w:r w:rsidDel="00000000" w:rsidR="00000000" w:rsidRPr="00000000">
              <w:rPr>
                <w:rFonts w:ascii="Inconsolata" w:cs="Inconsolata" w:eastAsia="Inconsolata" w:hAnsi="Inconsolata"/>
                <w:rtl w:val="0"/>
              </w:rPr>
              <w:t xml:space="preserve">(self):</w:t>
            </w:r>
          </w:p>
          <w:p w:rsidR="00000000" w:rsidDel="00000000" w:rsidP="00000000" w:rsidRDefault="00000000" w:rsidRPr="00000000" w14:paraId="000000C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self.x</w:t>
            </w:r>
          </w:p>
          <w:p w:rsidR="00000000" w:rsidDel="00000000" w:rsidP="00000000" w:rsidRDefault="00000000" w:rsidRPr="00000000" w14:paraId="000000C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As.append(A)</w:t>
            </w:r>
          </w:p>
          <w:p w:rsidR="00000000" w:rsidDel="00000000" w:rsidP="00000000" w:rsidRDefault="00000000" w:rsidRPr="00000000" w14:paraId="000000C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a = As[</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C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a.x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C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a.f()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C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a.g()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Write a loop that iterates over </w:t>
      </w:r>
      <w:r w:rsidDel="00000000" w:rsidR="00000000" w:rsidRPr="00000000">
        <w:rPr>
          <w:rFonts w:ascii="Inconsolata" w:cs="Inconsolata" w:eastAsia="Inconsolata" w:hAnsi="Inconsolata"/>
          <w:b w:val="1"/>
          <w:rtl w:val="0"/>
        </w:rPr>
        <w:t xml:space="preserve">['a', 'b', 'c']</w:t>
      </w:r>
      <w:r w:rsidDel="00000000" w:rsidR="00000000" w:rsidRPr="00000000">
        <w:rPr>
          <w:rtl w:val="0"/>
        </w:rPr>
        <w:t xml:space="preserve"> and prints:</w:t>
      </w:r>
    </w:p>
    <w:p w:rsidR="00000000" w:rsidDel="00000000" w:rsidP="00000000" w:rsidRDefault="00000000" w:rsidRPr="00000000" w14:paraId="000000D7">
      <w:pPr>
        <w:ind w:left="720" w:firstLine="0"/>
        <w:rPr/>
      </w:pPr>
      <w:r w:rsidDel="00000000" w:rsidR="00000000" w:rsidRPr="00000000">
        <w:rPr>
          <w:rtl w:val="0"/>
        </w:rPr>
      </w:r>
    </w:p>
    <w:tbl>
      <w:tblPr>
        <w:tblStyle w:val="Table12"/>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c 1</w:t>
            </w:r>
          </w:p>
          <w:p w:rsidR="00000000" w:rsidDel="00000000" w:rsidP="00000000" w:rsidRDefault="00000000" w:rsidRPr="00000000" w14:paraId="000000D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b 2</w:t>
            </w:r>
          </w:p>
          <w:p w:rsidR="00000000" w:rsidDel="00000000" w:rsidP="00000000" w:rsidRDefault="00000000" w:rsidRPr="00000000" w14:paraId="000000D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a 3</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left"/>
              <w:rPr/>
            </w:pPr>
            <w:r w:rsidDel="00000000" w:rsidR="00000000" w:rsidRPr="00000000">
              <w:rPr>
                <w:rtl w:val="0"/>
              </w:rPr>
            </w:r>
          </w:p>
        </w:tc>
      </w:tr>
      <w:tr>
        <w:trPr>
          <w:trHeight w:val="6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4"/>
        </w:numPr>
        <w:ind w:left="720" w:hanging="360"/>
        <w:rPr>
          <w:u w:val="none"/>
        </w:rPr>
      </w:pPr>
      <w:r w:rsidDel="00000000" w:rsidR="00000000" w:rsidRPr="00000000">
        <w:rPr>
          <w:rtl w:val="0"/>
        </w:rPr>
        <w:t xml:space="preserve">Write a loop that iterates over </w:t>
      </w:r>
      <w:r w:rsidDel="00000000" w:rsidR="00000000" w:rsidRPr="00000000">
        <w:rPr>
          <w:rFonts w:ascii="Inconsolata" w:cs="Inconsolata" w:eastAsia="Inconsolata" w:hAnsi="Inconsolata"/>
          <w:b w:val="1"/>
          <w:rtl w:val="0"/>
        </w:rPr>
        <w:t xml:space="preserve">['x', 'y', 'z']</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['a', 'b', 'c', 'd', 'e']</w:t>
      </w:r>
      <w:r w:rsidDel="00000000" w:rsidR="00000000" w:rsidRPr="00000000">
        <w:rPr>
          <w:rtl w:val="0"/>
        </w:rPr>
        <w:t xml:space="preserve"> and prints:</w:t>
      </w:r>
    </w:p>
    <w:p w:rsidR="00000000" w:rsidDel="00000000" w:rsidP="00000000" w:rsidRDefault="00000000" w:rsidRPr="00000000" w14:paraId="000000E5">
      <w:pPr>
        <w:ind w:left="720" w:firstLine="0"/>
        <w:rPr/>
      </w:pPr>
      <w:r w:rsidDel="00000000" w:rsidR="00000000" w:rsidRPr="00000000">
        <w:rPr>
          <w:rtl w:val="0"/>
        </w:rPr>
      </w:r>
    </w:p>
    <w:tbl>
      <w:tblPr>
        <w:tblStyle w:val="Table13"/>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x e</w:t>
            </w:r>
          </w:p>
          <w:p w:rsidR="00000000" w:rsidDel="00000000" w:rsidP="00000000" w:rsidRDefault="00000000" w:rsidRPr="00000000" w14:paraId="000000E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y d</w:t>
            </w:r>
          </w:p>
          <w:p w:rsidR="00000000" w:rsidDel="00000000" w:rsidP="00000000" w:rsidRDefault="00000000" w:rsidRPr="00000000" w14:paraId="000000E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z c</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F1">
      <w:pPr>
        <w:ind w:firstLine="720"/>
        <w:rPr/>
      </w:pPr>
      <w:r w:rsidDel="00000000" w:rsidR="00000000" w:rsidRPr="00000000">
        <w:rPr>
          <w:rtl w:val="0"/>
        </w:rPr>
      </w:r>
    </w:p>
    <w:p w:rsidR="00000000" w:rsidDel="00000000" w:rsidP="00000000" w:rsidRDefault="00000000" w:rsidRPr="00000000" w14:paraId="000000F2">
      <w:pPr>
        <w:ind w:firstLine="720"/>
        <w:rPr/>
      </w:pPr>
      <w:r w:rsidDel="00000000" w:rsidR="00000000" w:rsidRPr="00000000">
        <w:rPr>
          <w:rtl w:val="0"/>
        </w:rPr>
        <w:t xml:space="preserve">Write a similar loop that prints:</w:t>
      </w:r>
    </w:p>
    <w:p w:rsidR="00000000" w:rsidDel="00000000" w:rsidP="00000000" w:rsidRDefault="00000000" w:rsidRPr="00000000" w14:paraId="000000F3">
      <w:pPr>
        <w:ind w:left="720" w:firstLine="0"/>
        <w:rPr/>
      </w:pPr>
      <w:r w:rsidDel="00000000" w:rsidR="00000000" w:rsidRPr="00000000">
        <w:rPr>
          <w:rtl w:val="0"/>
        </w:rPr>
      </w:r>
    </w:p>
    <w:tbl>
      <w:tblPr>
        <w:tblStyle w:val="Table14"/>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x a 1</w:t>
            </w:r>
          </w:p>
          <w:p w:rsidR="00000000" w:rsidDel="00000000" w:rsidP="00000000" w:rsidRDefault="00000000" w:rsidRPr="00000000" w14:paraId="000000F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y b 2</w:t>
            </w:r>
          </w:p>
          <w:p w:rsidR="00000000" w:rsidDel="00000000" w:rsidP="00000000" w:rsidRDefault="00000000" w:rsidRPr="00000000" w14:paraId="000000F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z c 3</w:t>
            </w:r>
          </w:p>
          <w:p w:rsidR="00000000" w:rsidDel="00000000" w:rsidP="00000000" w:rsidRDefault="00000000" w:rsidRPr="00000000" w14:paraId="000000F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_ d 4</w:t>
            </w:r>
          </w:p>
          <w:p w:rsidR="00000000" w:rsidDel="00000000" w:rsidP="00000000" w:rsidRDefault="00000000" w:rsidRPr="00000000" w14:paraId="000000F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_ e 5</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01">
      <w:pPr>
        <w:ind w:firstLine="720"/>
        <w:rPr/>
      </w:pPr>
      <w:r w:rsidDel="00000000" w:rsidR="00000000" w:rsidRPr="00000000">
        <w:rPr>
          <w:rtl w:val="0"/>
        </w:rPr>
      </w:r>
    </w:p>
    <w:p w:rsidR="00000000" w:rsidDel="00000000" w:rsidP="00000000" w:rsidRDefault="00000000" w:rsidRPr="00000000" w14:paraId="00000102">
      <w:pPr>
        <w:numPr>
          <w:ilvl w:val="0"/>
          <w:numId w:val="4"/>
        </w:numPr>
        <w:ind w:left="720" w:hanging="360"/>
        <w:rPr>
          <w:u w:val="none"/>
        </w:rPr>
      </w:pPr>
      <w:r w:rsidDel="00000000" w:rsidR="00000000" w:rsidRPr="00000000">
        <w:rPr>
          <w:rtl w:val="0"/>
        </w:rPr>
        <w:t xml:space="preserve">Write a loop that, given a number </w:t>
      </w:r>
      <w:r w:rsidDel="00000000" w:rsidR="00000000" w:rsidRPr="00000000">
        <w:rPr>
          <w:rFonts w:ascii="Inconsolata" w:cs="Inconsolata" w:eastAsia="Inconsolata" w:hAnsi="Inconsolata"/>
          <w:b w:val="1"/>
          <w:rtl w:val="0"/>
        </w:rPr>
        <w:t xml:space="preserve">n</w:t>
      </w:r>
      <w:r w:rsidDel="00000000" w:rsidR="00000000" w:rsidRPr="00000000">
        <w:rPr>
          <w:rtl w:val="0"/>
        </w:rPr>
        <w:t xml:space="preserve">, finds its smallest prime factor in </w:t>
      </w:r>
      <w:r w:rsidDel="00000000" w:rsidR="00000000" w:rsidRPr="00000000">
        <w:rPr>
          <w:rFonts w:ascii="Inconsolata" w:cs="Inconsolata" w:eastAsia="Inconsolata" w:hAnsi="Inconsolata"/>
          <w:b w:val="1"/>
          <w:rtl w:val="0"/>
        </w:rPr>
        <w:t xml:space="preserve">p</w:t>
      </w:r>
      <w:r w:rsidDel="00000000" w:rsidR="00000000" w:rsidRPr="00000000">
        <w:rPr>
          <w:rtl w:val="0"/>
        </w:rPr>
        <w:t xml:space="preserve">; if the number is prime, </w:t>
      </w:r>
      <w:r w:rsidDel="00000000" w:rsidR="00000000" w:rsidRPr="00000000">
        <w:rPr>
          <w:rFonts w:ascii="Inconsolata" w:cs="Inconsolata" w:eastAsia="Inconsolata" w:hAnsi="Inconsolata"/>
          <w:b w:val="1"/>
          <w:rtl w:val="0"/>
        </w:rPr>
        <w:t xml:space="preserve">p</w:t>
      </w:r>
      <w:r w:rsidDel="00000000" w:rsidR="00000000" w:rsidRPr="00000000">
        <w:rPr>
          <w:rtl w:val="0"/>
        </w:rPr>
        <w:t xml:space="preserve"> should end up as </w:t>
      </w:r>
      <w:r w:rsidDel="00000000" w:rsidR="00000000" w:rsidRPr="00000000">
        <w:rPr>
          <w:rFonts w:ascii="Inconsolata" w:cs="Inconsolata" w:eastAsia="Inconsolata" w:hAnsi="Inconsolata"/>
          <w:b w:val="1"/>
          <w:rtl w:val="0"/>
        </w:rPr>
        <w:t xml:space="preserve">1</w:t>
      </w:r>
      <w:r w:rsidDel="00000000" w:rsidR="00000000" w:rsidRPr="00000000">
        <w:rPr>
          <w:rtl w:val="0"/>
        </w:rPr>
        <w:t xml:space="preserve">.</w:t>
      </w:r>
    </w:p>
    <w:p w:rsidR="00000000" w:rsidDel="00000000" w:rsidP="00000000" w:rsidRDefault="00000000" w:rsidRPr="00000000" w14:paraId="00000103">
      <w:pPr>
        <w:ind w:left="720" w:firstLine="0"/>
        <w:rPr/>
      </w:pPr>
      <w:r w:rsidDel="00000000" w:rsidR="00000000" w:rsidRPr="00000000">
        <w:rPr>
          <w:rtl w:val="0"/>
        </w:rPr>
      </w:r>
    </w:p>
    <w:tbl>
      <w:tblPr>
        <w:tblStyle w:val="Table15"/>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n = </w:t>
            </w:r>
            <w:r w:rsidDel="00000000" w:rsidR="00000000" w:rsidRPr="00000000">
              <w:rPr>
                <w:rFonts w:ascii="Inconsolata" w:cs="Inconsolata" w:eastAsia="Inconsolata" w:hAnsi="Inconsolata"/>
                <w:b w:val="1"/>
                <w:color w:val="fea027"/>
                <w:rtl w:val="0"/>
              </w:rPr>
              <w:t xml:space="preserve">int</w:t>
            </w:r>
            <w:r w:rsidDel="00000000" w:rsidR="00000000" w:rsidRPr="00000000">
              <w:rPr>
                <w:rFonts w:ascii="Inconsolata" w:cs="Inconsolata" w:eastAsia="Inconsolata" w:hAnsi="Inconsolata"/>
                <w:rtl w:val="0"/>
              </w:rPr>
              <w:t xml:space="preserve">(sys.argv[</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w:t>
            </w:r>
            <w:r w:rsidDel="00000000" w:rsidR="00000000" w:rsidRPr="00000000">
              <w:rPr>
                <w:rtl w:val="0"/>
              </w:rPr>
            </w:r>
          </w:p>
          <w:p w:rsidR="00000000" w:rsidDel="00000000" w:rsidP="00000000" w:rsidRDefault="00000000" w:rsidRPr="00000000" w14:paraId="00000108">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color w:val="999999"/>
                <w:rtl w:val="0"/>
              </w:rPr>
              <w:t xml:space="preserve"># Your loop here</w:t>
            </w:r>
          </w:p>
          <w:p w:rsidR="00000000" w:rsidDel="00000000" w:rsidP="00000000" w:rsidRDefault="00000000" w:rsidRPr="00000000" w14:paraId="00000109">
            <w:pPr>
              <w:spacing w:line="240" w:lineRule="auto"/>
              <w:jc w:val="left"/>
              <w:rPr>
                <w:rFonts w:ascii="Inconsolata" w:cs="Inconsolata" w:eastAsia="Inconsolata" w:hAnsi="Inconsolata"/>
              </w:rPr>
            </w:pPr>
            <w:commentRangeStart w:id="11"/>
            <w:commentRangeStart w:id="12"/>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(p)</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Rewrite it as a function. Which one is better?</w:t>
      </w:r>
    </w:p>
    <w:p w:rsidR="00000000" w:rsidDel="00000000" w:rsidP="00000000" w:rsidRDefault="00000000" w:rsidRPr="00000000" w14:paraId="00000111">
      <w:pPr>
        <w:numPr>
          <w:ilvl w:val="0"/>
          <w:numId w:val="4"/>
        </w:numPr>
        <w:ind w:left="720" w:hanging="360"/>
        <w:rPr>
          <w:u w:val="none"/>
        </w:rPr>
      </w:pPr>
      <w:r w:rsidDel="00000000" w:rsidR="00000000" w:rsidRPr="00000000">
        <w:rPr>
          <w:rtl w:val="0"/>
        </w:rPr>
        <w:t xml:space="preserve">Write a loop that, given a number </w:t>
      </w:r>
      <w:r w:rsidDel="00000000" w:rsidR="00000000" w:rsidRPr="00000000">
        <w:rPr>
          <w:rFonts w:ascii="Inconsolata" w:cs="Inconsolata" w:eastAsia="Inconsolata" w:hAnsi="Inconsolata"/>
          <w:b w:val="1"/>
          <w:rtl w:val="0"/>
        </w:rPr>
        <w:t xml:space="preserve">1 &lt; n &lt; 100</w:t>
      </w:r>
      <w:r w:rsidDel="00000000" w:rsidR="00000000" w:rsidRPr="00000000">
        <w:rPr>
          <w:rtl w:val="0"/>
        </w:rPr>
        <w:t xml:space="preserve">, prints the 10 by 10 multiplication table until it reaches a product equal to </w:t>
      </w:r>
      <w:r w:rsidDel="00000000" w:rsidR="00000000" w:rsidRPr="00000000">
        <w:rPr>
          <w:rFonts w:ascii="Inconsolata" w:cs="Inconsolata" w:eastAsia="Inconsolata" w:hAnsi="Inconsolata"/>
          <w:b w:val="1"/>
          <w:rtl w:val="0"/>
        </w:rPr>
        <w:t xml:space="preserve">n</w:t>
      </w:r>
      <w:r w:rsidDel="00000000" w:rsidR="00000000" w:rsidRPr="00000000">
        <w:rPr>
          <w:rtl w:val="0"/>
        </w:rPr>
        <w:t xml:space="preserve">, at which point it prints </w:t>
      </w:r>
      <w:r w:rsidDel="00000000" w:rsidR="00000000" w:rsidRPr="00000000">
        <w:rPr>
          <w:rFonts w:ascii="Inconsolata" w:cs="Inconsolata" w:eastAsia="Inconsolata" w:hAnsi="Inconsolata"/>
          <w:b w:val="1"/>
          <w:rtl w:val="0"/>
        </w:rPr>
        <w:t xml:space="preserve">X</w:t>
      </w:r>
      <w:r w:rsidDel="00000000" w:rsidR="00000000" w:rsidRPr="00000000">
        <w:rPr>
          <w:rtl w:val="0"/>
        </w:rPr>
        <w:t xml:space="preserve"> and stops.</w:t>
      </w:r>
    </w:p>
    <w:p w:rsidR="00000000" w:rsidDel="00000000" w:rsidP="00000000" w:rsidRDefault="00000000" w:rsidRPr="00000000" w14:paraId="00000112">
      <w:pPr>
        <w:ind w:left="720" w:firstLine="0"/>
        <w:rPr/>
      </w:pPr>
      <w:r w:rsidDel="00000000" w:rsidR="00000000" w:rsidRPr="00000000">
        <w:rPr>
          <w:rtl w:val="0"/>
        </w:rPr>
      </w:r>
    </w:p>
    <w:tbl>
      <w:tblPr>
        <w:tblStyle w:val="Table16"/>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python e9.py 25</w:t>
            </w:r>
          </w:p>
          <w:p w:rsidR="00000000" w:rsidDel="00000000" w:rsidP="00000000" w:rsidRDefault="00000000" w:rsidRPr="00000000" w14:paraId="0000011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1   2   3   4   5   6   7   8   9   10</w:t>
            </w:r>
          </w:p>
          <w:p w:rsidR="00000000" w:rsidDel="00000000" w:rsidP="00000000" w:rsidRDefault="00000000" w:rsidRPr="00000000" w14:paraId="0000011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2   4   6   8   10  12  14  16  18  20</w:t>
            </w:r>
          </w:p>
          <w:p w:rsidR="00000000" w:rsidDel="00000000" w:rsidP="00000000" w:rsidRDefault="00000000" w:rsidRPr="00000000" w14:paraId="0000011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3   6   9   12  15  18  21  24  27  30</w:t>
            </w:r>
          </w:p>
          <w:p w:rsidR="00000000" w:rsidDel="00000000" w:rsidP="00000000" w:rsidRDefault="00000000" w:rsidRPr="00000000" w14:paraId="0000011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4   8   12  16  20  24  28  32  36  40</w:t>
            </w:r>
          </w:p>
          <w:p w:rsidR="00000000" w:rsidDel="00000000" w:rsidP="00000000" w:rsidRDefault="00000000" w:rsidRPr="00000000" w14:paraId="0000011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5   10  15  20  X</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left="720" w:firstLine="0"/>
        <w:rPr/>
      </w:pPr>
      <w:commentRangeStart w:id="13"/>
      <w:commentRangeStart w:id="14"/>
      <w:r w:rsidDel="00000000" w:rsidR="00000000" w:rsidRPr="00000000">
        <w:rPr>
          <w:rtl w:val="0"/>
        </w:rPr>
        <w:t xml:space="preserve">Rewrite it as a function. Which one is better?</w:t>
        <w:br w:type="textWrapping"/>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23">
      <w:pPr>
        <w:numPr>
          <w:ilvl w:val="0"/>
          <w:numId w:val="4"/>
        </w:numPr>
        <w:ind w:left="720" w:hanging="360"/>
        <w:rPr>
          <w:u w:val="none"/>
        </w:rPr>
      </w:pPr>
      <w:r w:rsidDel="00000000" w:rsidR="00000000" w:rsidRPr="00000000">
        <w:rPr>
          <w:rFonts w:ascii="Inconsolata" w:cs="Inconsolata" w:eastAsia="Inconsolata" w:hAnsi="Inconsolata"/>
          <w:b w:val="1"/>
          <w:rtl w:val="0"/>
        </w:rPr>
        <w:t xml:space="preserve">add_defaults</w:t>
      </w:r>
      <w:r w:rsidDel="00000000" w:rsidR="00000000" w:rsidRPr="00000000">
        <w:rPr>
          <w:rtl w:val="0"/>
        </w:rPr>
        <w:t xml:space="preserve"> receives a dictionary and adds some standard keys to it. If no dictionary is specified, it allocates a new one.</w:t>
      </w:r>
    </w:p>
    <w:p w:rsidR="00000000" w:rsidDel="00000000" w:rsidP="00000000" w:rsidRDefault="00000000" w:rsidRPr="00000000" w14:paraId="00000124">
      <w:pPr>
        <w:ind w:left="720" w:firstLine="0"/>
        <w:rPr/>
      </w:pPr>
      <w:r w:rsidDel="00000000" w:rsidR="00000000" w:rsidRPr="00000000">
        <w:rPr>
          <w:rtl w:val="0"/>
        </w:rPr>
      </w:r>
    </w:p>
    <w:tbl>
      <w:tblPr>
        <w:tblStyle w:val="Table17"/>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add_defaults</w:t>
            </w:r>
            <w:r w:rsidDel="00000000" w:rsidR="00000000" w:rsidRPr="00000000">
              <w:rPr>
                <w:rFonts w:ascii="Inconsolata" w:cs="Inconsolata" w:eastAsia="Inconsolata" w:hAnsi="Inconsolata"/>
                <w:rtl w:val="0"/>
              </w:rPr>
              <w:t xml:space="preserve">(config={}):</w:t>
            </w:r>
          </w:p>
          <w:p w:rsidR="00000000" w:rsidDel="00000000" w:rsidP="00000000" w:rsidRDefault="00000000" w:rsidRPr="00000000" w14:paraId="00000129">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config[</w:t>
            </w:r>
            <w:r w:rsidDel="00000000" w:rsidR="00000000" w:rsidRPr="00000000">
              <w:rPr>
                <w:rFonts w:ascii="Inconsolata" w:cs="Inconsolata" w:eastAsia="Inconsolata" w:hAnsi="Inconsolata"/>
                <w:color w:val="fd4f2a"/>
                <w:rtl w:val="0"/>
              </w:rPr>
              <w:t xml:space="preserve">'host'</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'0.0.0.0'</w:t>
            </w:r>
          </w:p>
          <w:p w:rsidR="00000000" w:rsidDel="00000000" w:rsidP="00000000" w:rsidRDefault="00000000" w:rsidRPr="00000000" w14:paraId="0000012A">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config[</w:t>
            </w:r>
            <w:r w:rsidDel="00000000" w:rsidR="00000000" w:rsidRPr="00000000">
              <w:rPr>
                <w:rFonts w:ascii="Inconsolata" w:cs="Inconsolata" w:eastAsia="Inconsolata" w:hAnsi="Inconsolata"/>
                <w:color w:val="fd4f2a"/>
                <w:rtl w:val="0"/>
              </w:rPr>
              <w:t xml:space="preserve">'port'</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8000</w:t>
            </w:r>
          </w:p>
          <w:p w:rsidR="00000000" w:rsidDel="00000000" w:rsidP="00000000" w:rsidRDefault="00000000" w:rsidRPr="00000000" w14:paraId="0000012B">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config[</w:t>
            </w:r>
            <w:r w:rsidDel="00000000" w:rsidR="00000000" w:rsidRPr="00000000">
              <w:rPr>
                <w:rFonts w:ascii="Inconsolata" w:cs="Inconsolata" w:eastAsia="Inconsolata" w:hAnsi="Inconsolata"/>
                <w:color w:val="fd4f2a"/>
                <w:rtl w:val="0"/>
              </w:rPr>
              <w:t xml:space="preserve">'log_path'</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'/tmp/log'</w:t>
            </w:r>
          </w:p>
          <w:p w:rsidR="00000000" w:rsidDel="00000000" w:rsidP="00000000" w:rsidRDefault="00000000" w:rsidRPr="00000000" w14:paraId="0000012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config</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0" w:firstLine="720"/>
        <w:rPr/>
      </w:pPr>
      <w:r w:rsidDel="00000000" w:rsidR="00000000" w:rsidRPr="00000000">
        <w:rPr>
          <w:rtl w:val="0"/>
        </w:rPr>
        <w:t xml:space="preserve">Can you spot the bug and fix it? Then, take at look at this implementation:</w:t>
      </w:r>
    </w:p>
    <w:p w:rsidR="00000000" w:rsidDel="00000000" w:rsidP="00000000" w:rsidRDefault="00000000" w:rsidRPr="00000000" w14:paraId="00000134">
      <w:pPr>
        <w:rPr/>
      </w:pPr>
      <w:r w:rsidDel="00000000" w:rsidR="00000000" w:rsidRPr="00000000">
        <w:rPr>
          <w:rtl w:val="0"/>
        </w:rPr>
      </w:r>
    </w:p>
    <w:tbl>
      <w:tblPr>
        <w:tblStyle w:val="Table18"/>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add_defaults</w:t>
            </w:r>
            <w:r w:rsidDel="00000000" w:rsidR="00000000" w:rsidRPr="00000000">
              <w:rPr>
                <w:rFonts w:ascii="Inconsolata" w:cs="Inconsolata" w:eastAsia="Inconsolata" w:hAnsi="Inconsolata"/>
                <w:rtl w:val="0"/>
              </w:rPr>
              <w:t xml:space="preserve">(config=</w:t>
            </w:r>
            <w:r w:rsidDel="00000000" w:rsidR="00000000" w:rsidRPr="00000000">
              <w:rPr>
                <w:rFonts w:ascii="Inconsolata" w:cs="Inconsolata" w:eastAsia="Inconsolata" w:hAnsi="Inconsolata"/>
                <w:b w:val="1"/>
                <w:color w:val="fea027"/>
                <w:rtl w:val="0"/>
              </w:rPr>
              <w:t xml:space="preserve">None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3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not</w:t>
            </w:r>
            <w:r w:rsidDel="00000000" w:rsidR="00000000" w:rsidRPr="00000000">
              <w:rPr>
                <w:rFonts w:ascii="Inconsolata" w:cs="Inconsolata" w:eastAsia="Inconsolata" w:hAnsi="Inconsolata"/>
                <w:rtl w:val="0"/>
              </w:rPr>
              <w:t xml:space="preserve"> config:</w:t>
            </w:r>
          </w:p>
          <w:p w:rsidR="00000000" w:rsidDel="00000000" w:rsidP="00000000" w:rsidRDefault="00000000" w:rsidRPr="00000000" w14:paraId="0000013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config = {}</w:t>
            </w:r>
          </w:p>
          <w:p w:rsidR="00000000" w:rsidDel="00000000" w:rsidP="00000000" w:rsidRDefault="00000000" w:rsidRPr="00000000" w14:paraId="0000013B">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config[</w:t>
            </w:r>
            <w:r w:rsidDel="00000000" w:rsidR="00000000" w:rsidRPr="00000000">
              <w:rPr>
                <w:rFonts w:ascii="Inconsolata" w:cs="Inconsolata" w:eastAsia="Inconsolata" w:hAnsi="Inconsolata"/>
                <w:color w:val="fd4f2a"/>
                <w:rtl w:val="0"/>
              </w:rPr>
              <w:t xml:space="preserve">'host'</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'0.0.0.0'</w:t>
            </w:r>
          </w:p>
          <w:p w:rsidR="00000000" w:rsidDel="00000000" w:rsidP="00000000" w:rsidRDefault="00000000" w:rsidRPr="00000000" w14:paraId="0000013C">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config[</w:t>
            </w:r>
            <w:r w:rsidDel="00000000" w:rsidR="00000000" w:rsidRPr="00000000">
              <w:rPr>
                <w:rFonts w:ascii="Inconsolata" w:cs="Inconsolata" w:eastAsia="Inconsolata" w:hAnsi="Inconsolata"/>
                <w:color w:val="fd4f2a"/>
                <w:rtl w:val="0"/>
              </w:rPr>
              <w:t xml:space="preserve">'port'</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8000</w:t>
            </w:r>
          </w:p>
          <w:p w:rsidR="00000000" w:rsidDel="00000000" w:rsidP="00000000" w:rsidRDefault="00000000" w:rsidRPr="00000000" w14:paraId="0000013D">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config[</w:t>
            </w:r>
            <w:r w:rsidDel="00000000" w:rsidR="00000000" w:rsidRPr="00000000">
              <w:rPr>
                <w:rFonts w:ascii="Inconsolata" w:cs="Inconsolata" w:eastAsia="Inconsolata" w:hAnsi="Inconsolata"/>
                <w:color w:val="fd4f2a"/>
                <w:rtl w:val="0"/>
              </w:rPr>
              <w:t xml:space="preserve">'log_path'</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'/tmp/log'</w:t>
            </w:r>
          </w:p>
          <w:p w:rsidR="00000000" w:rsidDel="00000000" w:rsidP="00000000" w:rsidRDefault="00000000" w:rsidRPr="00000000" w14:paraId="0000013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config</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ind w:left="0" w:firstLine="720"/>
        <w:rPr/>
      </w:pPr>
      <w:r w:rsidDel="00000000" w:rsidR="00000000" w:rsidRPr="00000000">
        <w:rPr>
          <w:rtl w:val="0"/>
        </w:rPr>
        <w:t xml:space="preserve">Can you spot the bug and fix it?</w:t>
      </w:r>
    </w:p>
    <w:p w:rsidR="00000000" w:rsidDel="00000000" w:rsidP="00000000" w:rsidRDefault="00000000" w:rsidRPr="00000000" w14:paraId="00000146">
      <w:pPr>
        <w:numPr>
          <w:ilvl w:val="0"/>
          <w:numId w:val="4"/>
        </w:numPr>
        <w:ind w:left="720" w:hanging="360"/>
        <w:rPr>
          <w:u w:val="none"/>
        </w:rPr>
      </w:pPr>
      <w:r w:rsidDel="00000000" w:rsidR="00000000" w:rsidRPr="00000000">
        <w:rPr>
          <w:rFonts w:ascii="Inconsolata" w:cs="Inconsolata" w:eastAsia="Inconsolata" w:hAnsi="Inconsolata"/>
          <w:b w:val="1"/>
          <w:rtl w:val="0"/>
        </w:rPr>
        <w:t xml:space="preserve">get_permissions</w:t>
      </w:r>
      <w:r w:rsidDel="00000000" w:rsidR="00000000" w:rsidRPr="00000000">
        <w:rPr>
          <w:rtl w:val="0"/>
        </w:rPr>
        <w:t xml:space="preserve"> receives a list of root permissions and a list of user permissions, and returns the list of permissions befitting the current user.</w:t>
      </w:r>
    </w:p>
    <w:p w:rsidR="00000000" w:rsidDel="00000000" w:rsidP="00000000" w:rsidRDefault="00000000" w:rsidRPr="00000000" w14:paraId="00000147">
      <w:pPr>
        <w:ind w:left="720" w:firstLine="0"/>
        <w:rPr/>
      </w:pPr>
      <w:r w:rsidDel="00000000" w:rsidR="00000000" w:rsidRPr="00000000">
        <w:rPr>
          <w:rtl w:val="0"/>
        </w:rPr>
      </w:r>
    </w:p>
    <w:tbl>
      <w:tblPr>
        <w:tblStyle w:val="Table19"/>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get_permissions</w:t>
            </w:r>
            <w:r w:rsidDel="00000000" w:rsidR="00000000" w:rsidRPr="00000000">
              <w:rPr>
                <w:rFonts w:ascii="Inconsolata" w:cs="Inconsolata" w:eastAsia="Inconsolata" w:hAnsi="Inconsolata"/>
                <w:rtl w:val="0"/>
              </w:rPr>
              <w:t xml:space="preserve">(root_permissions, user_permissions):</w:t>
            </w:r>
          </w:p>
          <w:p w:rsidR="00000000" w:rsidDel="00000000" w:rsidP="00000000" w:rsidRDefault="00000000" w:rsidRPr="00000000" w14:paraId="0000014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os.getuid() != </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and</w:t>
            </w:r>
            <w:r w:rsidDel="00000000" w:rsidR="00000000" w:rsidRPr="00000000">
              <w:rPr>
                <w:rFonts w:ascii="Inconsolata" w:cs="Inconsolata" w:eastAsia="Inconsolata" w:hAnsi="Inconsolata"/>
                <w:rtl w:val="0"/>
              </w:rPr>
              <w:t xml:space="preserve"> user_permissions </w:t>
            </w:r>
            <w:r w:rsidDel="00000000" w:rsidR="00000000" w:rsidRPr="00000000">
              <w:rPr>
                <w:rFonts w:ascii="Inconsolata" w:cs="Inconsolata" w:eastAsia="Inconsolata" w:hAnsi="Inconsolata"/>
                <w:b w:val="1"/>
                <w:color w:val="629ebb"/>
                <w:rtl w:val="0"/>
              </w:rPr>
              <w:t xml:space="preserve">or</w:t>
            </w:r>
            <w:r w:rsidDel="00000000" w:rsidR="00000000" w:rsidRPr="00000000">
              <w:rPr>
                <w:rFonts w:ascii="Inconsolata" w:cs="Inconsolata" w:eastAsia="Inconsolata" w:hAnsi="Inconsolata"/>
                <w:rtl w:val="0"/>
              </w:rPr>
              <w:t xml:space="preserve"> root_permissions</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firstLine="720"/>
        <w:rPr/>
      </w:pPr>
      <w:r w:rsidDel="00000000" w:rsidR="00000000" w:rsidRPr="00000000">
        <w:rPr>
          <w:rtl w:val="0"/>
        </w:rPr>
        <w:t xml:space="preserve">Can you spot the bug and fix it? Can you do it in one line?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4"/>
        </w:numPr>
        <w:ind w:left="720" w:hanging="360"/>
        <w:rPr>
          <w:u w:val="none"/>
        </w:rPr>
      </w:pPr>
      <w:r w:rsidDel="00000000" w:rsidR="00000000" w:rsidRPr="00000000">
        <w:rPr>
          <w:rFonts w:ascii="Inconsolata" w:cs="Inconsolata" w:eastAsia="Inconsolata" w:hAnsi="Inconsolata"/>
          <w:b w:val="1"/>
          <w:rtl w:val="0"/>
        </w:rPr>
        <w:t xml:space="preserve">count_args</w:t>
      </w:r>
      <w:r w:rsidDel="00000000" w:rsidR="00000000" w:rsidRPr="00000000">
        <w:rPr>
          <w:rtl w:val="0"/>
        </w:rPr>
        <w:t xml:space="preserve"> receives 0-2 arguments and returns how many arguments it received.</w:t>
      </w:r>
    </w:p>
    <w:p w:rsidR="00000000" w:rsidDel="00000000" w:rsidP="00000000" w:rsidRDefault="00000000" w:rsidRPr="00000000" w14:paraId="00000156">
      <w:pPr>
        <w:ind w:left="720" w:firstLine="0"/>
        <w:rPr/>
      </w:pPr>
      <w:r w:rsidDel="00000000" w:rsidR="00000000" w:rsidRPr="00000000">
        <w:rPr>
          <w:rtl w:val="0"/>
        </w:rPr>
      </w:r>
    </w:p>
    <w:tbl>
      <w:tblPr>
        <w:tblStyle w:val="Table20"/>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count_args</w:t>
            </w:r>
            <w:r w:rsidDel="00000000" w:rsidR="00000000" w:rsidRPr="00000000">
              <w:rPr>
                <w:rFonts w:ascii="Inconsolata" w:cs="Inconsolata" w:eastAsia="Inconsolata" w:hAnsi="Inconsolata"/>
                <w:rtl w:val="0"/>
              </w:rPr>
              <w:t xml:space="preserve">(x=</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 y=</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5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(x </w:t>
            </w:r>
            <w:r w:rsidDel="00000000" w:rsidR="00000000" w:rsidRPr="00000000">
              <w:rPr>
                <w:rFonts w:ascii="Inconsolata" w:cs="Inconsolata" w:eastAsia="Inconsolata" w:hAnsi="Inconsolata"/>
                <w:b w:val="1"/>
                <w:color w:val="629ebb"/>
                <w:rtl w:val="0"/>
              </w:rPr>
              <w:t xml:space="preserve">and</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 (y </w:t>
            </w:r>
            <w:r w:rsidDel="00000000" w:rsidR="00000000" w:rsidRPr="00000000">
              <w:rPr>
                <w:rFonts w:ascii="Inconsolata" w:cs="Inconsolata" w:eastAsia="Inconsolata" w:hAnsi="Inconsolata"/>
                <w:b w:val="1"/>
                <w:color w:val="629ebb"/>
                <w:rtl w:val="0"/>
              </w:rPr>
              <w:t xml:space="preserve">and</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5C">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15D">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count_args() == </w:t>
            </w:r>
            <w:r w:rsidDel="00000000" w:rsidR="00000000" w:rsidRPr="00000000">
              <w:rPr>
                <w:rFonts w:ascii="Inconsolata" w:cs="Inconsolata" w:eastAsia="Inconsolata" w:hAnsi="Inconsolata"/>
                <w:color w:val="fd4f2a"/>
                <w:rtl w:val="0"/>
              </w:rPr>
              <w:t xml:space="preserve">0</w:t>
            </w:r>
          </w:p>
          <w:p w:rsidR="00000000" w:rsidDel="00000000" w:rsidP="00000000" w:rsidRDefault="00000000" w:rsidRPr="00000000" w14:paraId="0000015E">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count_args(</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1</w:t>
            </w:r>
          </w:p>
          <w:p w:rsidR="00000000" w:rsidDel="00000000" w:rsidP="00000000" w:rsidRDefault="00000000" w:rsidRPr="00000000" w14:paraId="0000015F">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count_args(</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2</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ind w:firstLine="720"/>
        <w:rPr/>
      </w:pPr>
      <w:r w:rsidDel="00000000" w:rsidR="00000000" w:rsidRPr="00000000">
        <w:rPr>
          <w:rtl w:val="0"/>
        </w:rPr>
        <w:t xml:space="preserve">Can you spot the bug and fix it? Can you do it in one line?</w:t>
      </w:r>
      <w:commentRangeStart w:id="15"/>
      <w:commentRangeStart w:id="16"/>
      <w:r w:rsidDel="00000000" w:rsidR="00000000" w:rsidRPr="00000000">
        <w:rPr>
          <w:rtl w:val="0"/>
        </w:rPr>
      </w:r>
    </w:p>
    <w:p w:rsidR="00000000" w:rsidDel="00000000" w:rsidP="00000000" w:rsidRDefault="00000000" w:rsidRPr="00000000" w14:paraId="00000167">
      <w:pPr>
        <w:ind w:left="720" w:firstLine="0"/>
        <w:rPr/>
      </w:pPr>
      <w:commentRangeEnd w:id="15"/>
      <w:r w:rsidDel="00000000" w:rsidR="00000000" w:rsidRPr="00000000">
        <w:commentReference w:id="15"/>
      </w:r>
      <w:commentRangeEnd w:id="16"/>
      <w:r w:rsidDel="00000000" w:rsidR="00000000" w:rsidRPr="00000000">
        <w:commentReference w:id="16"/>
      </w:r>
      <w:r w:rsidDel="00000000" w:rsidR="00000000" w:rsidRPr="00000000">
        <w:br w:type="page"/>
      </w:r>
      <w:r w:rsidDel="00000000" w:rsidR="00000000" w:rsidRPr="00000000">
        <w:rPr>
          <w:rtl w:val="0"/>
        </w:rPr>
      </w:r>
    </w:p>
    <w:p w:rsidR="00000000" w:rsidDel="00000000" w:rsidP="00000000" w:rsidRDefault="00000000" w:rsidRPr="00000000" w14:paraId="00000168">
      <w:pPr>
        <w:numPr>
          <w:ilvl w:val="0"/>
          <w:numId w:val="4"/>
        </w:numPr>
        <w:ind w:left="720" w:hanging="360"/>
        <w:rPr>
          <w:u w:val="none"/>
        </w:rPr>
      </w:pPr>
      <w:r w:rsidDel="00000000" w:rsidR="00000000" w:rsidRPr="00000000">
        <w:rPr>
          <w:rtl w:val="0"/>
        </w:rPr>
        <w:t xml:space="preserve">How would you refactor the following code?</w:t>
        <w:br w:type="textWrapping"/>
      </w:r>
    </w:p>
    <w:tbl>
      <w:tblPr>
        <w:tblStyle w:val="Table21"/>
        <w:tblW w:w="9075.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580"/>
        <w:gridCol w:w="255"/>
        <w:tblGridChange w:id="0">
          <w:tblGrid>
            <w:gridCol w:w="240"/>
            <w:gridCol w:w="858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import</w:t>
            </w:r>
            <w:r w:rsidDel="00000000" w:rsidR="00000000" w:rsidRPr="00000000">
              <w:rPr>
                <w:rFonts w:ascii="Inconsolata" w:cs="Inconsolata" w:eastAsia="Inconsolata" w:hAnsi="Inconsolata"/>
                <w:rtl w:val="0"/>
              </w:rPr>
              <w:t xml:space="preserve"> datetime </w:t>
            </w:r>
            <w:r w:rsidDel="00000000" w:rsidR="00000000" w:rsidRPr="00000000">
              <w:rPr>
                <w:rFonts w:ascii="Inconsolata" w:cs="Inconsolata" w:eastAsia="Inconsolata" w:hAnsi="Inconsolata"/>
                <w:b w:val="1"/>
                <w:color w:val="629ebb"/>
                <w:rtl w:val="0"/>
              </w:rPr>
              <w:t xml:space="preserve">as</w:t>
            </w:r>
            <w:r w:rsidDel="00000000" w:rsidR="00000000" w:rsidRPr="00000000">
              <w:rPr>
                <w:rFonts w:ascii="Inconsolata" w:cs="Inconsolata" w:eastAsia="Inconsolata" w:hAnsi="Inconsolata"/>
                <w:rtl w:val="0"/>
              </w:rPr>
              <w:t xml:space="preserve"> dt</w:t>
            </w:r>
          </w:p>
          <w:p w:rsidR="00000000" w:rsidDel="00000000" w:rsidP="00000000" w:rsidRDefault="00000000" w:rsidRPr="00000000" w14:paraId="0000016D">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16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events = {</w:t>
            </w:r>
          </w:p>
          <w:p w:rsidR="00000000" w:rsidDel="00000000" w:rsidP="00000000" w:rsidRDefault="00000000" w:rsidRPr="00000000" w14:paraId="0000016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'critical'</w:t>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17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(dt.datetime(</w:t>
            </w:r>
            <w:r w:rsidDel="00000000" w:rsidR="00000000" w:rsidRPr="00000000">
              <w:rPr>
                <w:rFonts w:ascii="Inconsolata" w:cs="Inconsolata" w:eastAsia="Inconsolata" w:hAnsi="Inconsolata"/>
                <w:color w:val="fd4f2a"/>
                <w:rtl w:val="0"/>
              </w:rPr>
              <w:t xml:space="preserve">2000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'server crashed'</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(dt.datetime(</w:t>
            </w:r>
            <w:r w:rsidDel="00000000" w:rsidR="00000000" w:rsidRPr="00000000">
              <w:rPr>
                <w:rFonts w:ascii="Inconsolata" w:cs="Inconsolata" w:eastAsia="Inconsolata" w:hAnsi="Inconsolata"/>
                <w:color w:val="fd4f2a"/>
                <w:rtl w:val="0"/>
              </w:rPr>
              <w:t xml:space="preserve">2000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'server crashed'</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17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'standard': [</w:t>
            </w:r>
          </w:p>
          <w:p w:rsidR="00000000" w:rsidDel="00000000" w:rsidP="00000000" w:rsidRDefault="00000000" w:rsidRPr="00000000" w14:paraId="0000017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(dt.datetime(</w:t>
            </w:r>
            <w:r w:rsidDel="00000000" w:rsidR="00000000" w:rsidRPr="00000000">
              <w:rPr>
                <w:rFonts w:ascii="Inconsolata" w:cs="Inconsolata" w:eastAsia="Inconsolata" w:hAnsi="Inconsolata"/>
                <w:color w:val="fd4f2a"/>
                <w:rtl w:val="0"/>
              </w:rPr>
              <w:t xml:space="preserve">2000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'server started'</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(dt.datetime(</w:t>
            </w:r>
            <w:r w:rsidDel="00000000" w:rsidR="00000000" w:rsidRPr="00000000">
              <w:rPr>
                <w:rFonts w:ascii="Inconsolata" w:cs="Inconsolata" w:eastAsia="Inconsolata" w:hAnsi="Inconsolata"/>
                <w:color w:val="fd4f2a"/>
                <w:rtl w:val="0"/>
              </w:rPr>
              <w:t xml:space="preserve">2000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'server started'</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(dt.datetime(</w:t>
            </w:r>
            <w:r w:rsidDel="00000000" w:rsidR="00000000" w:rsidRPr="00000000">
              <w:rPr>
                <w:rFonts w:ascii="Inconsolata" w:cs="Inconsolata" w:eastAsia="Inconsolata" w:hAnsi="Inconsolata"/>
                <w:color w:val="fd4f2a"/>
                <w:rtl w:val="0"/>
              </w:rPr>
              <w:t xml:space="preserve">2000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'server started'</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17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9">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17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report_events</w:t>
            </w:r>
            <w:r w:rsidDel="00000000" w:rsidR="00000000" w:rsidRPr="00000000">
              <w:rPr>
                <w:rFonts w:ascii="Inconsolata" w:cs="Inconsolata" w:eastAsia="Inconsolata" w:hAnsi="Inconsolata"/>
                <w:rtl w:val="0"/>
              </w:rPr>
              <w:t xml:space="preserve">(events, since=</w:t>
            </w:r>
            <w:r w:rsidDel="00000000" w:rsidR="00000000" w:rsidRPr="00000000">
              <w:rPr>
                <w:rFonts w:ascii="Inconsolata" w:cs="Inconsolata" w:eastAsia="Inconsolata" w:hAnsi="Inconsolata"/>
                <w:b w:val="1"/>
                <w:color w:val="fea027"/>
                <w:rtl w:val="0"/>
              </w:rPr>
              <w:t xml:space="preserve">None</w:t>
            </w:r>
            <w:r w:rsidDel="00000000" w:rsidR="00000000" w:rsidRPr="00000000">
              <w:rPr>
                <w:rFonts w:ascii="Inconsolata" w:cs="Inconsolata" w:eastAsia="Inconsolata" w:hAnsi="Inconsolata"/>
                <w:rtl w:val="0"/>
              </w:rPr>
              <w:t xml:space="preserve">, until=</w:t>
            </w:r>
            <w:r w:rsidDel="00000000" w:rsidR="00000000" w:rsidRPr="00000000">
              <w:rPr>
                <w:rFonts w:ascii="Inconsolata" w:cs="Inconsolata" w:eastAsia="Inconsolata" w:hAnsi="Inconsolata"/>
                <w:b w:val="1"/>
                <w:color w:val="fea027"/>
                <w:rtl w:val="0"/>
              </w:rPr>
              <w:t xml:space="preserve">None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len</w:t>
            </w:r>
            <w:r w:rsidDel="00000000" w:rsidR="00000000" w:rsidRPr="00000000">
              <w:rPr>
                <w:rFonts w:ascii="Inconsolata" w:cs="Inconsolata" w:eastAsia="Inconsolata" w:hAnsi="Inconsolata"/>
                <w:rtl w:val="0"/>
              </w:rPr>
              <w:t xml:space="preserve">(events.keys()) == </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'no events'</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D">
            <w:pPr>
              <w:spacing w:line="240" w:lineRule="auto"/>
              <w:jc w:val="left"/>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p>
          <w:p w:rsidR="00000000" w:rsidDel="00000000" w:rsidP="00000000" w:rsidRDefault="00000000" w:rsidRPr="00000000" w14:paraId="0000017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'critical'</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in</w:t>
            </w:r>
            <w:r w:rsidDel="00000000" w:rsidR="00000000" w:rsidRPr="00000000">
              <w:rPr>
                <w:rFonts w:ascii="Inconsolata" w:cs="Inconsolata" w:eastAsia="Inconsolata" w:hAnsi="Inconsolata"/>
                <w:rtl w:val="0"/>
              </w:rPr>
              <w:t xml:space="preserve"> events.keys() </w:t>
            </w:r>
            <w:r w:rsidDel="00000000" w:rsidR="00000000" w:rsidRPr="00000000">
              <w:rPr>
                <w:rFonts w:ascii="Inconsolata" w:cs="Inconsolata" w:eastAsia="Inconsolata" w:hAnsi="Inconsolata"/>
                <w:b w:val="1"/>
                <w:color w:val="629ebb"/>
                <w:rtl w:val="0"/>
              </w:rPr>
              <w:t xml:space="preserve">and</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len</w:t>
            </w:r>
            <w:r w:rsidDel="00000000" w:rsidR="00000000" w:rsidRPr="00000000">
              <w:rPr>
                <w:rFonts w:ascii="Inconsolata" w:cs="Inconsolata" w:eastAsia="Inconsolata" w:hAnsi="Inconsolata"/>
                <w:rtl w:val="0"/>
              </w:rPr>
              <w:t xml:space="preserve">(events[</w:t>
            </w:r>
            <w:r w:rsidDel="00000000" w:rsidR="00000000" w:rsidRPr="00000000">
              <w:rPr>
                <w:rFonts w:ascii="Inconsolata" w:cs="Inconsolata" w:eastAsia="Inconsolata" w:hAnsi="Inconsolata"/>
                <w:color w:val="fd4f2a"/>
                <w:rtl w:val="0"/>
              </w:rPr>
              <w:t xml:space="preserve">'critical'</w:t>
            </w:r>
            <w:r w:rsidDel="00000000" w:rsidR="00000000" w:rsidRPr="00000000">
              <w:rPr>
                <w:rFonts w:ascii="Inconsolata" w:cs="Inconsolata" w:eastAsia="Inconsolata" w:hAnsi="Inconsolata"/>
                <w:rtl w:val="0"/>
              </w:rPr>
              <w:t xml:space="preserve">]) &gt; </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'critical events:'</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8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event </w:t>
            </w:r>
            <w:r w:rsidDel="00000000" w:rsidR="00000000" w:rsidRPr="00000000">
              <w:rPr>
                <w:rFonts w:ascii="Inconsolata" w:cs="Inconsolata" w:eastAsia="Inconsolata" w:hAnsi="Inconsolata"/>
                <w:b w:val="1"/>
                <w:color w:val="629ebb"/>
                <w:rtl w:val="0"/>
              </w:rPr>
              <w:t xml:space="preserve">in</w:t>
            </w:r>
            <w:r w:rsidDel="00000000" w:rsidR="00000000" w:rsidRPr="00000000">
              <w:rPr>
                <w:rFonts w:ascii="Inconsolata" w:cs="Inconsolata" w:eastAsia="Inconsolata" w:hAnsi="Inconsolata"/>
                <w:rtl w:val="0"/>
              </w:rPr>
              <w:t xml:space="preserve"> events[</w:t>
            </w:r>
            <w:r w:rsidDel="00000000" w:rsidR="00000000" w:rsidRPr="00000000">
              <w:rPr>
                <w:rFonts w:ascii="Inconsolata" w:cs="Inconsolata" w:eastAsia="Inconsolata" w:hAnsi="Inconsolata"/>
                <w:color w:val="fd4f2a"/>
                <w:rtl w:val="0"/>
              </w:rPr>
              <w:t xml:space="preserve">'critical'</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8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  %s %s'</w:t>
            </w:r>
            <w:r w:rsidDel="00000000" w:rsidR="00000000" w:rsidRPr="00000000">
              <w:rPr>
                <w:rFonts w:ascii="Inconsolata" w:cs="Inconsolata" w:eastAsia="Inconsolata" w:hAnsi="Inconsolata"/>
                <w:rtl w:val="0"/>
              </w:rPr>
              <w:t xml:space="preserve"> % (event[</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 event[</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8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else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8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'no critical events'</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8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((since </w:t>
            </w:r>
            <w:r w:rsidDel="00000000" w:rsidR="00000000" w:rsidRPr="00000000">
              <w:rPr>
                <w:rFonts w:ascii="Inconsolata" w:cs="Inconsolata" w:eastAsia="Inconsolata" w:hAnsi="Inconsolata"/>
                <w:b w:val="1"/>
                <w:color w:val="629ebb"/>
                <w:rtl w:val="0"/>
              </w:rPr>
              <w:t xml:space="preserve">is not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None</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and</w:t>
            </w:r>
            <w:r w:rsidDel="00000000" w:rsidR="00000000" w:rsidRPr="00000000">
              <w:rPr>
                <w:rFonts w:ascii="Inconsolata" w:cs="Inconsolata" w:eastAsia="Inconsolata" w:hAnsi="Inconsolata"/>
                <w:rtl w:val="0"/>
              </w:rPr>
              <w:t xml:space="preserve"> (until </w:t>
            </w:r>
            <w:r w:rsidDel="00000000" w:rsidR="00000000" w:rsidRPr="00000000">
              <w:rPr>
                <w:rFonts w:ascii="Inconsolata" w:cs="Inconsolata" w:eastAsia="Inconsolata" w:hAnsi="Inconsolata"/>
                <w:b w:val="1"/>
                <w:color w:val="629ebb"/>
                <w:rtl w:val="0"/>
              </w:rPr>
              <w:t xml:space="preserve">is not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None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8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'standard events:'</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8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'standard'</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in</w:t>
            </w:r>
            <w:r w:rsidDel="00000000" w:rsidR="00000000" w:rsidRPr="00000000">
              <w:rPr>
                <w:rFonts w:ascii="Inconsolata" w:cs="Inconsolata" w:eastAsia="Inconsolata" w:hAnsi="Inconsolata"/>
                <w:rtl w:val="0"/>
              </w:rPr>
              <w:t xml:space="preserve"> events.keys() </w:t>
            </w:r>
            <w:r w:rsidDel="00000000" w:rsidR="00000000" w:rsidRPr="00000000">
              <w:rPr>
                <w:rFonts w:ascii="Inconsolata" w:cs="Inconsolata" w:eastAsia="Inconsolata" w:hAnsi="Inconsolata"/>
                <w:b w:val="1"/>
                <w:color w:val="629ebb"/>
                <w:rtl w:val="0"/>
              </w:rPr>
              <w:t xml:space="preserve">and</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len</w:t>
            </w:r>
            <w:r w:rsidDel="00000000" w:rsidR="00000000" w:rsidRPr="00000000">
              <w:rPr>
                <w:rFonts w:ascii="Inconsolata" w:cs="Inconsolata" w:eastAsia="Inconsolata" w:hAnsi="Inconsolata"/>
                <w:rtl w:val="0"/>
              </w:rPr>
              <w:t xml:space="preserve">(events[</w:t>
            </w:r>
            <w:r w:rsidDel="00000000" w:rsidR="00000000" w:rsidRPr="00000000">
              <w:rPr>
                <w:rFonts w:ascii="Inconsolata" w:cs="Inconsolata" w:eastAsia="Inconsolata" w:hAnsi="Inconsolata"/>
                <w:color w:val="fd4f2a"/>
                <w:rtl w:val="0"/>
              </w:rPr>
              <w:t xml:space="preserve">'standard'</w:t>
            </w:r>
            <w:r w:rsidDel="00000000" w:rsidR="00000000" w:rsidRPr="00000000">
              <w:rPr>
                <w:rFonts w:ascii="Inconsolata" w:cs="Inconsolata" w:eastAsia="Inconsolata" w:hAnsi="Inconsolata"/>
                <w:rtl w:val="0"/>
              </w:rPr>
              <w:t xml:space="preserve">]) &gt; </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8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event </w:t>
            </w:r>
            <w:r w:rsidDel="00000000" w:rsidR="00000000" w:rsidRPr="00000000">
              <w:rPr>
                <w:rFonts w:ascii="Inconsolata" w:cs="Inconsolata" w:eastAsia="Inconsolata" w:hAnsi="Inconsolata"/>
                <w:b w:val="1"/>
                <w:color w:val="629ebb"/>
                <w:rtl w:val="0"/>
              </w:rPr>
              <w:t xml:space="preserve">in</w:t>
            </w:r>
            <w:r w:rsidDel="00000000" w:rsidR="00000000" w:rsidRPr="00000000">
              <w:rPr>
                <w:rFonts w:ascii="Inconsolata" w:cs="Inconsolata" w:eastAsia="Inconsolata" w:hAnsi="Inconsolata"/>
                <w:rtl w:val="0"/>
              </w:rPr>
              <w:t xml:space="preserve"> events[</w:t>
            </w:r>
            <w:r w:rsidDel="00000000" w:rsidR="00000000" w:rsidRPr="00000000">
              <w:rPr>
                <w:rFonts w:ascii="Inconsolata" w:cs="Inconsolata" w:eastAsia="Inconsolata" w:hAnsi="Inconsolata"/>
                <w:color w:val="fd4f2a"/>
                <w:rtl w:val="0"/>
              </w:rPr>
              <w:t xml:space="preserve">'standard'</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8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event[</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 &gt;= since </w:t>
            </w:r>
            <w:r w:rsidDel="00000000" w:rsidR="00000000" w:rsidRPr="00000000">
              <w:rPr>
                <w:rFonts w:ascii="Inconsolata" w:cs="Inconsolata" w:eastAsia="Inconsolata" w:hAnsi="Inconsolata"/>
                <w:b w:val="1"/>
                <w:color w:val="629ebb"/>
                <w:rtl w:val="0"/>
              </w:rPr>
              <w:t xml:space="preserve">and</w:t>
            </w:r>
            <w:r w:rsidDel="00000000" w:rsidR="00000000" w:rsidRPr="00000000">
              <w:rPr>
                <w:rFonts w:ascii="Inconsolata" w:cs="Inconsolata" w:eastAsia="Inconsolata" w:hAnsi="Inconsolata"/>
                <w:rtl w:val="0"/>
              </w:rPr>
              <w:t xml:space="preserve"> event[</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 &lt;= until:</w:t>
            </w:r>
          </w:p>
          <w:p w:rsidR="00000000" w:rsidDel="00000000" w:rsidP="00000000" w:rsidRDefault="00000000" w:rsidRPr="00000000" w14:paraId="0000018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  %s %s'</w:t>
            </w:r>
            <w:r w:rsidDel="00000000" w:rsidR="00000000" w:rsidRPr="00000000">
              <w:rPr>
                <w:rFonts w:ascii="Inconsolata" w:cs="Inconsolata" w:eastAsia="Inconsolata" w:hAnsi="Inconsolata"/>
                <w:rtl w:val="0"/>
              </w:rPr>
              <w:t xml:space="preserve"> % (event[</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 event[</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18A">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18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report_events(events, dt.datetime(</w:t>
            </w:r>
            <w:r w:rsidDel="00000000" w:rsidR="00000000" w:rsidRPr="00000000">
              <w:rPr>
                <w:rFonts w:ascii="Inconsolata" w:cs="Inconsolata" w:eastAsia="Inconsolata" w:hAnsi="Inconsolata"/>
                <w:color w:val="fd4f2a"/>
                <w:rtl w:val="0"/>
              </w:rPr>
              <w:t xml:space="preserve">2000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10</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8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dt.datetime(</w:t>
            </w:r>
            <w:r w:rsidDel="00000000" w:rsidR="00000000" w:rsidRPr="00000000">
              <w:rPr>
                <w:rFonts w:ascii="Inconsolata" w:cs="Inconsolata" w:eastAsia="Inconsolata" w:hAnsi="Inconsolata"/>
                <w:color w:val="fd4f2a"/>
                <w:rtl w:val="0"/>
              </w:rPr>
              <w:t xml:space="preserve">2000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12</w:t>
            </w:r>
            <w:r w:rsidDel="00000000" w:rsidR="00000000" w:rsidRPr="00000000">
              <w:rPr>
                <w:rFonts w:ascii="Inconsolata" w:cs="Inconsolata" w:eastAsia="Inconsolata" w:hAnsi="Inconsolata"/>
                <w:rtl w:val="0"/>
              </w:rPr>
              <w:t xml:space="preserv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720"/>
        <w:rPr/>
      </w:pPr>
      <w:r w:rsidDel="00000000" w:rsidR="00000000" w:rsidRPr="00000000">
        <w:rPr>
          <w:rtl w:val="0"/>
        </w:rPr>
        <w:t xml:space="preserve">After you've given it some thought, you can find my solution </w:t>
      </w:r>
      <w:hyperlink r:id="rId7">
        <w:r w:rsidDel="00000000" w:rsidR="00000000" w:rsidRPr="00000000">
          <w:rPr>
            <w:color w:val="1155cc"/>
            <w:u w:val="single"/>
            <w:rtl w:val="0"/>
          </w:rPr>
          <w:t xml:space="preserve">here</w:t>
        </w:r>
      </w:hyperlink>
      <w:r w:rsidDel="00000000" w:rsidR="00000000" w:rsidRPr="00000000">
        <w:rPr>
          <w:rtl w:val="0"/>
        </w:rPr>
        <w:t xml:space="preserv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rPr>
          <w:color w:val="fd4f2a"/>
        </w:rPr>
      </w:pPr>
      <w:bookmarkStart w:colFirst="0" w:colLast="0" w:name="_8hj70lb30usi" w:id="3"/>
      <w:bookmarkEnd w:id="3"/>
      <w:r w:rsidDel="00000000" w:rsidR="00000000" w:rsidRPr="00000000">
        <w:rPr>
          <w:shd w:fill="auto" w:val="clear"/>
          <w:rtl w:val="0"/>
        </w:rPr>
        <w:t xml:space="preserve">exercis</w:t>
      </w:r>
      <w:r w:rsidDel="00000000" w:rsidR="00000000" w:rsidRPr="00000000">
        <w:rPr>
          <w:rtl w:val="0"/>
        </w:rPr>
        <w:t xml:space="preserve">es  </w:t>
      </w:r>
      <w:r w:rsidDel="00000000" w:rsidR="00000000" w:rsidRPr="00000000">
        <w:rPr>
          <w:color w:val="fd4f2a"/>
          <w:rtl w:val="0"/>
        </w:rPr>
        <w:t xml:space="preserve">.</w:t>
      </w:r>
    </w:p>
    <w:p w:rsidR="00000000" w:rsidDel="00000000" w:rsidP="00000000" w:rsidRDefault="00000000" w:rsidRPr="00000000" w14:paraId="00000195">
      <w:pPr>
        <w:rPr/>
      </w:pPr>
      <w:r w:rsidDel="00000000" w:rsidR="00000000" w:rsidRPr="00000000">
        <w:rPr>
          <w:rtl w:val="0"/>
        </w:rPr>
        <w:t xml:space="preserve">First, enter the </w:t>
      </w:r>
      <w:r w:rsidDel="00000000" w:rsidR="00000000" w:rsidRPr="00000000">
        <w:rPr>
          <w:rFonts w:ascii="Inconsolata" w:cs="Inconsolata" w:eastAsia="Inconsolata" w:hAnsi="Inconsolata"/>
          <w:b w:val="1"/>
          <w:rtl w:val="0"/>
        </w:rPr>
        <w:t xml:space="preserve">q1/</w:t>
      </w:r>
      <w:r w:rsidDel="00000000" w:rsidR="00000000" w:rsidRPr="00000000">
        <w:rPr>
          <w:rtl w:val="0"/>
        </w:rPr>
        <w:t xml:space="preserve"> directory.</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3"/>
        </w:numPr>
        <w:ind w:left="720" w:hanging="360"/>
        <w:rPr>
          <w:u w:val="none"/>
        </w:rPr>
      </w:pPr>
      <w:r w:rsidDel="00000000" w:rsidR="00000000" w:rsidRPr="00000000">
        <w:rPr>
          <w:rtl w:val="0"/>
        </w:rPr>
        <w:t xml:space="preserve">Write some</w:t>
      </w:r>
      <w:commentRangeStart w:id="17"/>
      <w:commentRangeStart w:id="18"/>
      <w:r w:rsidDel="00000000" w:rsidR="00000000" w:rsidRPr="00000000">
        <w:rPr>
          <w:rtl w:val="0"/>
        </w:rPr>
        <w:t xml:space="preserve"> </w:t>
      </w:r>
      <w:commentRangeStart w:id="19"/>
      <w:commentRangeStart w:id="20"/>
      <w:commentRangeStart w:id="21"/>
      <w:commentRangeStart w:id="22"/>
      <w:commentRangeStart w:id="23"/>
      <w:r w:rsidDel="00000000" w:rsidR="00000000" w:rsidRPr="00000000">
        <w:rPr>
          <w:b w:val="1"/>
          <w:rtl w:val="0"/>
        </w:rPr>
        <w:t xml:space="preserve">one-liners</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(note that </w:t>
      </w:r>
      <w:r w:rsidDel="00000000" w:rsidR="00000000" w:rsidRPr="00000000">
        <w:rPr>
          <w:rFonts w:ascii="Inconsolata" w:cs="Inconsolata" w:eastAsia="Inconsolata" w:hAnsi="Inconsolata"/>
          <w:rtl w:val="0"/>
        </w:rPr>
        <w:t xml:space="preserve">d-g</w:t>
      </w:r>
      <w:r w:rsidDel="00000000" w:rsidR="00000000" w:rsidRPr="00000000">
        <w:rPr>
          <w:rtl w:val="0"/>
        </w:rPr>
        <w:t xml:space="preserve"> are </w:t>
      </w:r>
      <w:r w:rsidDel="00000000" w:rsidR="00000000" w:rsidRPr="00000000">
        <w:rPr>
          <w:b w:val="1"/>
          <w:rtl w:val="0"/>
        </w:rPr>
        <w:t xml:space="preserve">optional</w:t>
      </w:r>
      <w:r w:rsidDel="00000000" w:rsidR="00000000" w:rsidRPr="00000000">
        <w:rPr>
          <w:rtl w:val="0"/>
        </w:rPr>
        <w:t xml:space="preserve"> — you </w:t>
      </w:r>
      <w:r w:rsidDel="00000000" w:rsidR="00000000" w:rsidRPr="00000000">
        <w:rPr>
          <w:b w:val="1"/>
          <w:rtl w:val="0"/>
        </w:rPr>
        <w:t xml:space="preserve">don't</w:t>
      </w:r>
      <w:r w:rsidDel="00000000" w:rsidR="00000000" w:rsidRPr="00000000">
        <w:rPr>
          <w:rtl w:val="0"/>
        </w:rPr>
        <w:t xml:space="preserve"> have to do them):</w:t>
        <w:br w:type="textWrapping"/>
      </w: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e1a.py</w:t>
      </w:r>
      <w:r w:rsidDel="00000000" w:rsidR="00000000" w:rsidRPr="00000000">
        <w:rPr>
          <w:rtl w:val="0"/>
        </w:rPr>
        <w:t xml:space="preserve">, implement </w:t>
      </w:r>
      <w:r w:rsidDel="00000000" w:rsidR="00000000" w:rsidRPr="00000000">
        <w:rPr>
          <w:rFonts w:ascii="Inconsolata" w:cs="Inconsolata" w:eastAsia="Inconsolata" w:hAnsi="Inconsolata"/>
          <w:b w:val="1"/>
          <w:rtl w:val="0"/>
        </w:rPr>
        <w:t xml:space="preserve">file_sizes</w:t>
      </w:r>
      <w:r w:rsidDel="00000000" w:rsidR="00000000" w:rsidRPr="00000000">
        <w:rPr>
          <w:rtl w:val="0"/>
        </w:rPr>
        <w:t xml:space="preserve">, which </w:t>
      </w:r>
      <w:r w:rsidDel="00000000" w:rsidR="00000000" w:rsidRPr="00000000">
        <w:rPr>
          <w:rtl w:val="0"/>
        </w:rPr>
        <w:t xml:space="preserve">returns all the files mapped to their </w:t>
      </w:r>
      <w:commentRangeStart w:id="24"/>
      <w:commentRangeStart w:id="25"/>
      <w:r w:rsidDel="00000000" w:rsidR="00000000" w:rsidRPr="00000000">
        <w:rPr>
          <w:rtl w:val="0"/>
        </w:rPr>
        <w:t xml:space="preserve">sizes</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in the current directory.</w:t>
        <w:br w:type="textWrapping"/>
      </w:r>
    </w:p>
    <w:tbl>
      <w:tblPr>
        <w:tblStyle w:val="Table22"/>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ls</w:t>
            </w:r>
          </w:p>
          <w:p w:rsidR="00000000" w:rsidDel="00000000" w:rsidP="00000000" w:rsidRDefault="00000000" w:rsidRPr="00000000" w14:paraId="0000019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directory/  file.txt</w:t>
            </w:r>
          </w:p>
          <w:p w:rsidR="00000000" w:rsidDel="00000000" w:rsidP="00000000" w:rsidRDefault="00000000" w:rsidRPr="00000000" w14:paraId="0000019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cat file.txt</w:t>
            </w:r>
          </w:p>
          <w:p w:rsidR="00000000" w:rsidDel="00000000" w:rsidP="00000000" w:rsidRDefault="00000000" w:rsidRPr="00000000" w14:paraId="0000019E">
            <w:pPr>
              <w:spacing w:line="240" w:lineRule="auto"/>
              <w:jc w:val="left"/>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Hello, world!</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A4">
      <w:pPr>
        <w:ind w:left="720" w:firstLine="0"/>
        <w:rPr/>
      </w:pPr>
      <w:r w:rsidDel="00000000" w:rsidR="00000000" w:rsidRPr="00000000">
        <w:rPr>
          <w:rtl w:val="0"/>
        </w:rPr>
      </w:r>
    </w:p>
    <w:tbl>
      <w:tblPr>
        <w:tblStyle w:val="Table23"/>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file_sizes()</w:t>
            </w:r>
          </w:p>
          <w:p w:rsidR="00000000" w:rsidDel="00000000" w:rsidP="00000000" w:rsidRDefault="00000000" w:rsidRPr="00000000" w14:paraId="000001A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{'file.txt': 14}</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AF">
      <w:pPr>
        <w:ind w:left="720" w:firstLine="0"/>
        <w:rPr/>
      </w:pPr>
      <w:r w:rsidDel="00000000" w:rsidR="00000000" w:rsidRPr="00000000">
        <w:rPr>
          <w:rtl w:val="0"/>
        </w:rPr>
        <w:br w:type="textWrapping"/>
      </w: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e1b.py</w:t>
      </w:r>
      <w:r w:rsidDel="00000000" w:rsidR="00000000" w:rsidRPr="00000000">
        <w:rPr>
          <w:rtl w:val="0"/>
        </w:rPr>
        <w:t xml:space="preserve">, implement </w:t>
      </w:r>
      <w:commentRangeStart w:id="26"/>
      <w:commentRangeStart w:id="27"/>
      <w:commentRangeStart w:id="28"/>
      <w:commentRangeStart w:id="29"/>
      <w:commentRangeStart w:id="30"/>
      <w:r w:rsidDel="00000000" w:rsidR="00000000" w:rsidRPr="00000000">
        <w:rPr>
          <w:rFonts w:ascii="Inconsolata" w:cs="Inconsolata" w:eastAsia="Inconsolata" w:hAnsi="Inconsolata"/>
          <w:b w:val="1"/>
          <w:rtl w:val="0"/>
        </w:rPr>
        <w:t xml:space="preserve">sieve_of_eratosthenes</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which </w:t>
      </w:r>
      <w:r w:rsidDel="00000000" w:rsidR="00000000" w:rsidRPr="00000000">
        <w:rPr>
          <w:rtl w:val="0"/>
        </w:rPr>
        <w:t xml:space="preserve">returns a set of all the primes up to a </w:t>
      </w:r>
      <w:commentRangeStart w:id="31"/>
      <w:commentRangeStart w:id="32"/>
      <w:r w:rsidDel="00000000" w:rsidR="00000000" w:rsidRPr="00000000">
        <w:rPr>
          <w:rtl w:val="0"/>
        </w:rPr>
        <w:t xml:space="preserve">number</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t xml:space="preserve">.</w:t>
      </w:r>
    </w:p>
    <w:p w:rsidR="00000000" w:rsidDel="00000000" w:rsidP="00000000" w:rsidRDefault="00000000" w:rsidRPr="00000000" w14:paraId="000001B0">
      <w:pPr>
        <w:ind w:left="720" w:firstLine="0"/>
        <w:rPr/>
      </w:pPr>
      <w:r w:rsidDel="00000000" w:rsidR="00000000" w:rsidRPr="00000000">
        <w:rPr>
          <w:rtl w:val="0"/>
        </w:rPr>
      </w:r>
    </w:p>
    <w:tbl>
      <w:tblPr>
        <w:tblStyle w:val="Table24"/>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sieve_of_eratosthenes(100)</w:t>
            </w:r>
          </w:p>
          <w:p w:rsidR="00000000" w:rsidDel="00000000" w:rsidP="00000000" w:rsidRDefault="00000000" w:rsidRPr="00000000" w14:paraId="000001B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{2, 3, 5, 7, 11, 13, 17, 19, 23, 29, 31, 37, 41, 43, 47, 53, 59, 61, 67, 71, 73, 79, 83, 89, 97}</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BB">
      <w:pPr>
        <w:ind w:left="0" w:firstLine="720"/>
        <w:rPr/>
      </w:pPr>
      <w:r w:rsidDel="00000000" w:rsidR="00000000" w:rsidRPr="00000000">
        <w:rPr>
          <w:rtl w:val="0"/>
        </w:rPr>
      </w:r>
    </w:p>
    <w:p w:rsidR="00000000" w:rsidDel="00000000" w:rsidP="00000000" w:rsidRDefault="00000000" w:rsidRPr="00000000" w14:paraId="000001BC">
      <w:pPr>
        <w:ind w:left="0" w:firstLine="720"/>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e1c.py</w:t>
      </w:r>
      <w:r w:rsidDel="00000000" w:rsidR="00000000" w:rsidRPr="00000000">
        <w:rPr>
          <w:rtl w:val="0"/>
        </w:rPr>
        <w:t xml:space="preserve">, implement </w:t>
      </w:r>
      <w:commentRangeStart w:id="33"/>
      <w:r w:rsidDel="00000000" w:rsidR="00000000" w:rsidRPr="00000000">
        <w:rPr>
          <w:rFonts w:ascii="Inconsolata" w:cs="Inconsolata" w:eastAsia="Inconsolata" w:hAnsi="Inconsolata"/>
          <w:b w:val="1"/>
          <w:rtl w:val="0"/>
        </w:rPr>
        <w:t xml:space="preserve">is_prime</w:t>
      </w:r>
      <w:commentRangeEnd w:id="33"/>
      <w:r w:rsidDel="00000000" w:rsidR="00000000" w:rsidRPr="00000000">
        <w:commentReference w:id="33"/>
      </w:r>
      <w:r w:rsidDel="00000000" w:rsidR="00000000" w:rsidRPr="00000000">
        <w:rPr>
          <w:rtl w:val="0"/>
        </w:rPr>
        <w:t xml:space="preserve">, which </w:t>
      </w:r>
      <w:r w:rsidDel="00000000" w:rsidR="00000000" w:rsidRPr="00000000">
        <w:rPr>
          <w:rtl w:val="0"/>
        </w:rPr>
        <w:t xml:space="preserve">returns whether a number is prime.</w:t>
      </w:r>
    </w:p>
    <w:p w:rsidR="00000000" w:rsidDel="00000000" w:rsidP="00000000" w:rsidRDefault="00000000" w:rsidRPr="00000000" w14:paraId="000001BD">
      <w:pPr>
        <w:ind w:left="720" w:firstLine="0"/>
        <w:rPr/>
      </w:pPr>
      <w:r w:rsidDel="00000000" w:rsidR="00000000" w:rsidRPr="00000000">
        <w:rPr>
          <w:rtl w:val="0"/>
        </w:rPr>
      </w:r>
    </w:p>
    <w:tbl>
      <w:tblPr>
        <w:tblStyle w:val="Table25"/>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is_prime(10)</w:t>
            </w:r>
          </w:p>
          <w:p w:rsidR="00000000" w:rsidDel="00000000" w:rsidP="00000000" w:rsidRDefault="00000000" w:rsidRPr="00000000" w14:paraId="000001C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False</w:t>
            </w:r>
          </w:p>
          <w:p w:rsidR="00000000" w:rsidDel="00000000" w:rsidP="00000000" w:rsidRDefault="00000000" w:rsidRPr="00000000" w14:paraId="000001C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is_prime(13)</w:t>
            </w:r>
          </w:p>
          <w:p w:rsidR="00000000" w:rsidDel="00000000" w:rsidP="00000000" w:rsidRDefault="00000000" w:rsidRPr="00000000" w14:paraId="000001C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True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CA">
      <w:pPr>
        <w:ind w:left="0" w:firstLine="720"/>
        <w:rPr/>
      </w:pPr>
      <w:commentRangeStart w:id="34"/>
      <w:commentRangeStart w:id="35"/>
      <w:commentRangeStart w:id="36"/>
      <w:commentRangeStart w:id="37"/>
      <w:commentRangeStart w:id="38"/>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e1d.py</w:t>
      </w:r>
      <w:r w:rsidDel="00000000" w:rsidR="00000000" w:rsidRPr="00000000">
        <w:rPr>
          <w:rtl w:val="0"/>
        </w:rPr>
        <w:t xml:space="preserve">, s</w:t>
      </w:r>
      <w:r w:rsidDel="00000000" w:rsidR="00000000" w:rsidRPr="00000000">
        <w:rPr>
          <w:rtl w:val="0"/>
        </w:rPr>
        <w:t xml:space="preserve">imulate </w:t>
      </w:r>
      <w:hyperlink r:id="rId8">
        <w:r w:rsidDel="00000000" w:rsidR="00000000" w:rsidRPr="00000000">
          <w:rPr>
            <w:rFonts w:ascii="Inconsolata" w:cs="Inconsolata" w:eastAsia="Inconsolata" w:hAnsi="Inconsolata"/>
            <w:color w:val="1155cc"/>
            <w:u w:val="single"/>
            <w:rtl w:val="0"/>
          </w:rPr>
          <w:t xml:space="preserve">itertools.product</w:t>
        </w:r>
      </w:hyperlink>
      <w:r w:rsidDel="00000000" w:rsidR="00000000" w:rsidRPr="00000000">
        <w:rPr>
          <w:rtl w:val="0"/>
        </w:rPr>
        <w:t xml:space="preserve">.</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br w:type="textWrapping"/>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tbl>
      <w:tblPr>
        <w:tblStyle w:val="Table26"/>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product('ABCD', 2)</w:t>
            </w:r>
          </w:p>
          <w:p w:rsidR="00000000" w:rsidDel="00000000" w:rsidP="00000000" w:rsidRDefault="00000000" w:rsidRPr="00000000" w14:paraId="000001C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{'AA', 'AB', 'AC', 'AD', 'BA', 'BB', 'BC', 'BD', 'CA', 'CB', 'CC', 'CD', 'DA', 'DB', 'DC', 'DD'}</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D5">
      <w:pPr>
        <w:ind w:firstLine="72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D6">
      <w:pPr>
        <w:ind w:left="0" w:firstLine="720"/>
        <w:rPr/>
      </w:pPr>
      <w:commentRangeStart w:id="39"/>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e1e.py</w:t>
      </w:r>
      <w:r w:rsidDel="00000000" w:rsidR="00000000" w:rsidRPr="00000000">
        <w:rPr>
          <w:rtl w:val="0"/>
        </w:rPr>
        <w:t xml:space="preserve">, s</w:t>
      </w:r>
      <w:r w:rsidDel="00000000" w:rsidR="00000000" w:rsidRPr="00000000">
        <w:rPr>
          <w:rtl w:val="0"/>
        </w:rPr>
        <w:t xml:space="preserve">imulate </w:t>
      </w:r>
      <w:hyperlink r:id="rId9">
        <w:r w:rsidDel="00000000" w:rsidR="00000000" w:rsidRPr="00000000">
          <w:rPr>
            <w:rFonts w:ascii="Inconsolata" w:cs="Inconsolata" w:eastAsia="Inconsolata" w:hAnsi="Inconsolata"/>
            <w:color w:val="1155cc"/>
            <w:u w:val="single"/>
            <w:rtl w:val="0"/>
          </w:rPr>
          <w:t xml:space="preserve">itertools.permutations</w:t>
        </w:r>
      </w:hyperlink>
      <w:r w:rsidDel="00000000" w:rsidR="00000000" w:rsidRPr="00000000">
        <w:rPr>
          <w:rtl w:val="0"/>
        </w:rPr>
        <w:t xml:space="preserve">.</w:t>
      </w:r>
      <w:commentRangeEnd w:id="39"/>
      <w:r w:rsidDel="00000000" w:rsidR="00000000" w:rsidRPr="00000000">
        <w:commentReference w:id="39"/>
      </w:r>
      <w:r w:rsidDel="00000000" w:rsidR="00000000" w:rsidRPr="00000000">
        <w:rPr>
          <w:rtl w:val="0"/>
        </w:rPr>
        <w:br w:type="textWrapping"/>
      </w:r>
    </w:p>
    <w:tbl>
      <w:tblPr>
        <w:tblStyle w:val="Table27"/>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permutations('ABCD', 2)</w:t>
            </w:r>
          </w:p>
          <w:p w:rsidR="00000000" w:rsidDel="00000000" w:rsidP="00000000" w:rsidRDefault="00000000" w:rsidRPr="00000000" w14:paraId="000001D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{'AB', 'AC', 'AD', 'BA', 'BC', 'BD', 'CA', 'CB', 'CD', 'DA', 'DB', 'DC'}</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E1">
      <w:pPr>
        <w:ind w:left="0" w:firstLine="72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E2">
      <w:pPr>
        <w:ind w:left="0" w:firstLine="720"/>
        <w:rPr/>
      </w:pPr>
      <w:commentRangeStart w:id="40"/>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e1f.py</w:t>
      </w:r>
      <w:r w:rsidDel="00000000" w:rsidR="00000000" w:rsidRPr="00000000">
        <w:rPr>
          <w:rtl w:val="0"/>
        </w:rPr>
        <w:t xml:space="preserve">,</w:t>
      </w:r>
      <w:r w:rsidDel="00000000" w:rsidR="00000000" w:rsidRPr="00000000">
        <w:rPr>
          <w:rtl w:val="0"/>
        </w:rPr>
        <w:t xml:space="preserve"> simulate </w:t>
      </w:r>
      <w:hyperlink r:id="rId10">
        <w:r w:rsidDel="00000000" w:rsidR="00000000" w:rsidRPr="00000000">
          <w:rPr>
            <w:rFonts w:ascii="Inconsolata" w:cs="Inconsolata" w:eastAsia="Inconsolata" w:hAnsi="Inconsolata"/>
            <w:color w:val="1155cc"/>
            <w:u w:val="single"/>
            <w:rtl w:val="0"/>
          </w:rPr>
          <w:t xml:space="preserve">itertools.combinations</w:t>
        </w:r>
      </w:hyperlink>
      <w:r w:rsidDel="00000000" w:rsidR="00000000" w:rsidRPr="00000000">
        <w:rPr>
          <w:rtl w:val="0"/>
        </w:rPr>
        <w:t xml:space="preserve">.</w:t>
      </w:r>
      <w:commentRangeEnd w:id="40"/>
      <w:r w:rsidDel="00000000" w:rsidR="00000000" w:rsidRPr="00000000">
        <w:commentReference w:id="40"/>
      </w:r>
      <w:r w:rsidDel="00000000" w:rsidR="00000000" w:rsidRPr="00000000">
        <w:rPr>
          <w:rtl w:val="0"/>
        </w:rPr>
        <w:br w:type="textWrapping"/>
      </w:r>
    </w:p>
    <w:tbl>
      <w:tblPr>
        <w:tblStyle w:val="Table28"/>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combinations('ABCD', 2)</w:t>
            </w:r>
          </w:p>
          <w:p w:rsidR="00000000" w:rsidDel="00000000" w:rsidP="00000000" w:rsidRDefault="00000000" w:rsidRPr="00000000" w14:paraId="000001E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{'AB', 'AC', 'AD', 'BC', 'BD', 'CD'}</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ED">
      <w:pPr>
        <w:ind w:left="0" w:firstLine="72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EE">
      <w:pPr>
        <w:ind w:left="0" w:firstLine="720"/>
        <w:rPr/>
      </w:pPr>
      <w:commentRangeStart w:id="41"/>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e1g.py</w:t>
      </w:r>
      <w:r w:rsidDel="00000000" w:rsidR="00000000" w:rsidRPr="00000000">
        <w:rPr>
          <w:rtl w:val="0"/>
        </w:rPr>
        <w:t xml:space="preserve">,</w:t>
      </w:r>
      <w:r w:rsidDel="00000000" w:rsidR="00000000" w:rsidRPr="00000000">
        <w:rPr>
          <w:rtl w:val="0"/>
        </w:rPr>
        <w:t xml:space="preserve"> simulate </w:t>
      </w:r>
      <w:hyperlink r:id="rId11">
        <w:r w:rsidDel="00000000" w:rsidR="00000000" w:rsidRPr="00000000">
          <w:rPr>
            <w:rFonts w:ascii="Inconsolata" w:cs="Inconsolata" w:eastAsia="Inconsolata" w:hAnsi="Inconsolata"/>
            <w:color w:val="1155cc"/>
            <w:u w:val="single"/>
            <w:rtl w:val="0"/>
          </w:rPr>
          <w:t xml:space="preserve">itertools.combinations_with_replacement</w:t>
        </w:r>
      </w:hyperlink>
      <w:r w:rsidDel="00000000" w:rsidR="00000000" w:rsidRPr="00000000">
        <w:rPr>
          <w:rtl w:val="0"/>
        </w:rPr>
        <w:t xml:space="preserve">.</w:t>
      </w:r>
      <w:commentRangeEnd w:id="41"/>
      <w:r w:rsidDel="00000000" w:rsidR="00000000" w:rsidRPr="00000000">
        <w:commentReference w:id="41"/>
      </w:r>
      <w:r w:rsidDel="00000000" w:rsidR="00000000" w:rsidRPr="00000000">
        <w:rPr>
          <w:rtl w:val="0"/>
        </w:rPr>
        <w:br w:type="textWrapping"/>
      </w:r>
    </w:p>
    <w:tbl>
      <w:tblPr>
        <w:tblStyle w:val="Table29"/>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combinations_with_replacement('ABCD', 2)</w:t>
            </w:r>
          </w:p>
          <w:p w:rsidR="00000000" w:rsidDel="00000000" w:rsidP="00000000" w:rsidRDefault="00000000" w:rsidRPr="00000000" w14:paraId="000001F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{'AA', 'AB', 'AC', 'AD', 'BB', 'BC', 'BD', 'CC', 'CD', 'DD'}</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F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FA">
      <w:pPr>
        <w:numPr>
          <w:ilvl w:val="0"/>
          <w:numId w:val="1"/>
        </w:numPr>
        <w:ind w:left="720" w:hanging="360"/>
        <w:rPr>
          <w:u w:val="none"/>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e2a.py</w:t>
      </w:r>
      <w:r w:rsidDel="00000000" w:rsidR="00000000" w:rsidRPr="00000000">
        <w:rPr>
          <w:rtl w:val="0"/>
        </w:rPr>
        <w:t xml:space="preserve">, write a </w:t>
      </w:r>
      <w:commentRangeStart w:id="42"/>
      <w:commentRangeStart w:id="43"/>
      <w:r w:rsidDel="00000000" w:rsidR="00000000" w:rsidRPr="00000000">
        <w:rPr>
          <w:rtl w:val="0"/>
        </w:rPr>
        <w:t xml:space="preserve">decorator </w:t>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t xml:space="preserve">the </w:t>
      </w:r>
      <w:commentRangeStart w:id="44"/>
      <w:r w:rsidDel="00000000" w:rsidR="00000000" w:rsidRPr="00000000">
        <w:rPr>
          <w:rtl w:val="0"/>
        </w:rPr>
        <w:t xml:space="preserve">traces</w:t>
      </w:r>
      <w:commentRangeEnd w:id="44"/>
      <w:r w:rsidDel="00000000" w:rsidR="00000000" w:rsidRPr="00000000">
        <w:commentReference w:id="44"/>
      </w:r>
      <w:r w:rsidDel="00000000" w:rsidR="00000000" w:rsidRPr="00000000">
        <w:rPr>
          <w:rtl w:val="0"/>
        </w:rPr>
        <w:t xml:space="preserve"> whenever a function is invoked and whenever it returns.</w:t>
        <w:br w:type="textWrapping"/>
      </w:r>
    </w:p>
    <w:tbl>
      <w:tblPr>
        <w:tblStyle w:val="Table30"/>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@trace</w:t>
            </w:r>
          </w:p>
          <w:p w:rsidR="00000000" w:rsidDel="00000000" w:rsidP="00000000" w:rsidRDefault="00000000" w:rsidRPr="00000000" w14:paraId="000001F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inc</w:t>
            </w:r>
            <w:r w:rsidDel="00000000" w:rsidR="00000000" w:rsidRPr="00000000">
              <w:rPr>
                <w:rFonts w:ascii="Inconsolata" w:cs="Inconsolata" w:eastAsia="Inconsolata" w:hAnsi="Inconsolata"/>
                <w:rtl w:val="0"/>
              </w:rPr>
              <w:t xml:space="preserve">(x):</w:t>
            </w:r>
          </w:p>
          <w:p w:rsidR="00000000" w:rsidDel="00000000" w:rsidP="00000000" w:rsidRDefault="00000000" w:rsidRPr="00000000" w14:paraId="00000200">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x + </w:t>
            </w:r>
            <w:r w:rsidDel="00000000" w:rsidR="00000000" w:rsidRPr="00000000">
              <w:rPr>
                <w:rFonts w:ascii="Inconsolata" w:cs="Inconsolata" w:eastAsia="Inconsolata" w:hAnsi="Inconsolata"/>
                <w:color w:val="fd4f2a"/>
                <w:rtl w:val="0"/>
              </w:rPr>
              <w:t xml:space="preserve">1</w:t>
            </w:r>
          </w:p>
          <w:p w:rsidR="00000000" w:rsidDel="00000000" w:rsidP="00000000" w:rsidRDefault="00000000" w:rsidRPr="00000000" w14:paraId="00000201">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0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inc(</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enter inc</w:t>
            </w:r>
          </w:p>
          <w:p w:rsidR="00000000" w:rsidDel="00000000" w:rsidP="00000000" w:rsidRDefault="00000000" w:rsidRPr="00000000" w14:paraId="0000020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leave inc</w:t>
            </w:r>
          </w:p>
          <w:p w:rsidR="00000000" w:rsidDel="00000000" w:rsidP="00000000" w:rsidRDefault="00000000" w:rsidRPr="00000000" w14:paraId="0000020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2</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20B">
      <w:pPr>
        <w:ind w:left="720" w:firstLine="0"/>
        <w:rPr/>
      </w:pPr>
      <w:r w:rsidDel="00000000" w:rsidR="00000000" w:rsidRPr="00000000">
        <w:rPr>
          <w:rtl w:val="0"/>
        </w:rPr>
        <w:br w:type="textWrapping"/>
        <w:t xml:space="preserve">In </w:t>
      </w:r>
      <w:commentRangeStart w:id="45"/>
      <w:r w:rsidDel="00000000" w:rsidR="00000000" w:rsidRPr="00000000">
        <w:rPr>
          <w:rFonts w:ascii="Inconsolata" w:cs="Inconsolata" w:eastAsia="Inconsolata" w:hAnsi="Inconsolata"/>
          <w:b w:val="1"/>
          <w:rtl w:val="0"/>
        </w:rPr>
        <w:t xml:space="preserve">e2b.py</w:t>
      </w:r>
      <w:commentRangeEnd w:id="45"/>
      <w:r w:rsidDel="00000000" w:rsidR="00000000" w:rsidRPr="00000000">
        <w:commentReference w:id="45"/>
      </w:r>
      <w:r w:rsidDel="00000000" w:rsidR="00000000" w:rsidRPr="00000000">
        <w:rPr>
          <w:rtl w:val="0"/>
        </w:rPr>
        <w:t xml:space="preserve">, amend the decorator to report arguments, return values and errors.</w:t>
        <w:br w:type="textWrapping"/>
      </w:r>
    </w:p>
    <w:tbl>
      <w:tblPr>
        <w:tblStyle w:val="Table31"/>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@trace</w:t>
            </w:r>
            <w:r w:rsidDel="00000000" w:rsidR="00000000" w:rsidRPr="00000000">
              <w:rPr>
                <w:rtl w:val="0"/>
              </w:rPr>
            </w:r>
          </w:p>
          <w:p w:rsidR="00000000" w:rsidDel="00000000" w:rsidP="00000000" w:rsidRDefault="00000000" w:rsidRPr="00000000" w14:paraId="0000021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div</w:t>
            </w:r>
            <w:r w:rsidDel="00000000" w:rsidR="00000000" w:rsidRPr="00000000">
              <w:rPr>
                <w:rFonts w:ascii="Inconsolata" w:cs="Inconsolata" w:eastAsia="Inconsolata" w:hAnsi="Inconsolata"/>
                <w:rtl w:val="0"/>
              </w:rPr>
              <w:t xml:space="preserve">(x, y):</w:t>
            </w:r>
          </w:p>
          <w:p w:rsidR="00000000" w:rsidDel="00000000" w:rsidP="00000000" w:rsidRDefault="00000000" w:rsidRPr="00000000" w14:paraId="0000021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x / y</w:t>
            </w:r>
          </w:p>
          <w:p w:rsidR="00000000" w:rsidDel="00000000" w:rsidP="00000000" w:rsidRDefault="00000000" w:rsidRPr="00000000" w14:paraId="00000212">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1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div(</w:t>
            </w:r>
            <w:r w:rsidDel="00000000" w:rsidR="00000000" w:rsidRPr="00000000">
              <w:rPr>
                <w:rFonts w:ascii="Inconsolata" w:cs="Inconsolata" w:eastAsia="Inconsolata" w:hAnsi="Inconsolata"/>
                <w:color w:val="fd4f2a"/>
                <w:rtl w:val="0"/>
              </w:rPr>
              <w:t xml:space="preserve">4</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enter div(4, 2)</w:t>
            </w:r>
          </w:p>
          <w:p w:rsidR="00000000" w:rsidDel="00000000" w:rsidP="00000000" w:rsidRDefault="00000000" w:rsidRPr="00000000" w14:paraId="0000021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leave div(4, 2): 2.0</w:t>
            </w:r>
          </w:p>
          <w:p w:rsidR="00000000" w:rsidDel="00000000" w:rsidP="00000000" w:rsidRDefault="00000000" w:rsidRPr="00000000" w14:paraId="0000021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2.0</w:t>
            </w:r>
          </w:p>
          <w:p w:rsidR="00000000" w:rsidDel="00000000" w:rsidP="00000000" w:rsidRDefault="00000000" w:rsidRPr="00000000" w14:paraId="00000217">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1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div(x=</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y=</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enter div(x=1, y=0)</w:t>
            </w:r>
          </w:p>
          <w:p w:rsidR="00000000" w:rsidDel="00000000" w:rsidP="00000000" w:rsidRDefault="00000000" w:rsidRPr="00000000" w14:paraId="0000021A">
            <w:pPr>
              <w:spacing w:line="240" w:lineRule="auto"/>
              <w:jc w:val="left"/>
              <w:rPr>
                <w:rFonts w:ascii="Inconsolata" w:cs="Inconsolata" w:eastAsia="Inconsolata" w:hAnsi="Inconsolata"/>
              </w:rPr>
            </w:pPr>
            <w:commentRangeStart w:id="46"/>
            <w:commentRangeStart w:id="47"/>
            <w:r w:rsidDel="00000000" w:rsidR="00000000" w:rsidRPr="00000000">
              <w:rPr>
                <w:rFonts w:ascii="Inconsolata" w:cs="Inconsolata" w:eastAsia="Inconsolata" w:hAnsi="Inconsolata"/>
                <w:rtl w:val="0"/>
              </w:rPr>
              <w:t xml:space="preserve">leave div(x=1, y=0) on error: division by zero</w:t>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21B">
            <w:pPr>
              <w:spacing w:line="240" w:lineRule="auto"/>
              <w:jc w:val="left"/>
              <w:rPr>
                <w:rFonts w:ascii="Inconsolata" w:cs="Inconsolata" w:eastAsia="Inconsolata" w:hAnsi="Inconsolata"/>
                <w:color w:val="c27ba0"/>
              </w:rPr>
            </w:pPr>
            <w:commentRangeStart w:id="48"/>
            <w:commentRangeStart w:id="49"/>
            <w:r w:rsidDel="00000000" w:rsidR="00000000" w:rsidRPr="00000000">
              <w:rPr>
                <w:rFonts w:ascii="Inconsolata" w:cs="Inconsolata" w:eastAsia="Inconsolata" w:hAnsi="Inconsolata"/>
                <w:color w:val="c27ba0"/>
                <w:rtl w:val="0"/>
              </w:rPr>
              <w:t xml:space="preserve">ZeroDivisionError</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Inconsolata" w:cs="Inconsolata" w:eastAsia="Inconsolata" w:hAnsi="Inconsolata"/>
                <w:color w:val="c27ba0"/>
                <w:rtl w:val="0"/>
              </w:rPr>
              <w:t xml:space="preserve">: division by zero</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221">
      <w:pPr>
        <w:ind w:left="720" w:firstLine="0"/>
        <w:rPr/>
      </w:pPr>
      <w:r w:rsidDel="00000000" w:rsidR="00000000" w:rsidRPr="00000000">
        <w:rPr>
          <w:rtl w:val="0"/>
        </w:rPr>
      </w:r>
    </w:p>
    <w:p w:rsidR="00000000" w:rsidDel="00000000" w:rsidP="00000000" w:rsidRDefault="00000000" w:rsidRPr="00000000" w14:paraId="00000222">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e2c.py</w:t>
      </w:r>
      <w:r w:rsidDel="00000000" w:rsidR="00000000" w:rsidRPr="00000000">
        <w:rPr>
          <w:rtl w:val="0"/>
        </w:rPr>
        <w:t xml:space="preserve">, amend the decorator the </w:t>
      </w:r>
      <w:commentRangeStart w:id="50"/>
      <w:commentRangeStart w:id="51"/>
      <w:commentRangeStart w:id="52"/>
      <w:r w:rsidDel="00000000" w:rsidR="00000000" w:rsidRPr="00000000">
        <w:rPr>
          <w:rtl w:val="0"/>
        </w:rPr>
        <w:t xml:space="preserve">show nesting using indentation</w:t>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t xml:space="preserve">.</w:t>
        <w:br w:type="textWrapping"/>
      </w:r>
    </w:p>
    <w:tbl>
      <w:tblPr>
        <w:tblStyle w:val="Table32"/>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@trace</w:t>
            </w:r>
          </w:p>
          <w:p w:rsidR="00000000" w:rsidDel="00000000" w:rsidP="00000000" w:rsidRDefault="00000000" w:rsidRPr="00000000" w14:paraId="0000022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fib</w:t>
            </w:r>
            <w:r w:rsidDel="00000000" w:rsidR="00000000" w:rsidRPr="00000000">
              <w:rPr>
                <w:rFonts w:ascii="Inconsolata" w:cs="Inconsolata" w:eastAsia="Inconsolata" w:hAnsi="Inconsolata"/>
                <w:rtl w:val="0"/>
              </w:rPr>
              <w:t xml:space="preserve">(n):</w:t>
            </w:r>
          </w:p>
          <w:p w:rsidR="00000000" w:rsidDel="00000000" w:rsidP="00000000" w:rsidRDefault="00000000" w:rsidRPr="00000000" w14:paraId="0000022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n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n &lt;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else</w:t>
            </w:r>
            <w:r w:rsidDel="00000000" w:rsidR="00000000" w:rsidRPr="00000000">
              <w:rPr>
                <w:rFonts w:ascii="Inconsolata" w:cs="Inconsolata" w:eastAsia="Inconsolata" w:hAnsi="Inconsolata"/>
                <w:rtl w:val="0"/>
              </w:rPr>
              <w:t xml:space="preserve"> fib(n-</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 fib(n-</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A">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2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enter fib(3)</w:t>
            </w:r>
          </w:p>
          <w:p w:rsidR="00000000" w:rsidDel="00000000" w:rsidP="00000000" w:rsidRDefault="00000000" w:rsidRPr="00000000" w14:paraId="0000022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enter fib(2)</w:t>
            </w:r>
          </w:p>
          <w:p w:rsidR="00000000" w:rsidDel="00000000" w:rsidP="00000000" w:rsidRDefault="00000000" w:rsidRPr="00000000" w14:paraId="0000022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enter fib(1)</w:t>
            </w:r>
          </w:p>
          <w:p w:rsidR="00000000" w:rsidDel="00000000" w:rsidP="00000000" w:rsidRDefault="00000000" w:rsidRPr="00000000" w14:paraId="0000022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leave fib(1): 1</w:t>
            </w:r>
          </w:p>
          <w:p w:rsidR="00000000" w:rsidDel="00000000" w:rsidP="00000000" w:rsidRDefault="00000000" w:rsidRPr="00000000" w14:paraId="0000023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enter fib(0)</w:t>
            </w:r>
          </w:p>
          <w:p w:rsidR="00000000" w:rsidDel="00000000" w:rsidP="00000000" w:rsidRDefault="00000000" w:rsidRPr="00000000" w14:paraId="0000023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leave fib(0): 0</w:t>
            </w:r>
          </w:p>
          <w:p w:rsidR="00000000" w:rsidDel="00000000" w:rsidP="00000000" w:rsidRDefault="00000000" w:rsidRPr="00000000" w14:paraId="0000023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leave fib(2): 1</w:t>
            </w:r>
          </w:p>
          <w:p w:rsidR="00000000" w:rsidDel="00000000" w:rsidP="00000000" w:rsidRDefault="00000000" w:rsidRPr="00000000" w14:paraId="0000023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enter fib(1)</w:t>
            </w:r>
          </w:p>
          <w:p w:rsidR="00000000" w:rsidDel="00000000" w:rsidP="00000000" w:rsidRDefault="00000000" w:rsidRPr="00000000" w14:paraId="0000023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leave fib(1): 1</w:t>
            </w:r>
          </w:p>
          <w:p w:rsidR="00000000" w:rsidDel="00000000" w:rsidP="00000000" w:rsidRDefault="00000000" w:rsidRPr="00000000" w14:paraId="0000023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leave fib(3): 2</w:t>
            </w:r>
          </w:p>
          <w:p w:rsidR="00000000" w:rsidDel="00000000" w:rsidP="00000000" w:rsidRDefault="00000000" w:rsidRPr="00000000" w14:paraId="0000023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2</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23C">
      <w:pPr>
        <w:ind w:left="720" w:firstLine="0"/>
        <w:rPr/>
      </w:pPr>
      <w:r w:rsidDel="00000000" w:rsidR="00000000" w:rsidRPr="00000000">
        <w:rPr>
          <w:rtl w:val="0"/>
        </w:rPr>
        <w:br w:type="textWrapping"/>
        <w:t xml:space="preserve">In </w:t>
      </w:r>
      <w:r w:rsidDel="00000000" w:rsidR="00000000" w:rsidRPr="00000000">
        <w:rPr>
          <w:rFonts w:ascii="Inconsolata" w:cs="Inconsolata" w:eastAsia="Inconsolata" w:hAnsi="Inconsolata"/>
          <w:b w:val="1"/>
          <w:rtl w:val="0"/>
        </w:rPr>
        <w:t xml:space="preserve">e2d.py</w:t>
      </w:r>
      <w:r w:rsidDel="00000000" w:rsidR="00000000" w:rsidRPr="00000000">
        <w:rPr>
          <w:rtl w:val="0"/>
        </w:rPr>
        <w:t xml:space="preserve">, amend the decorator to receive the printing function as an argument.</w:t>
        <w:br w:type="textWrapping"/>
      </w:r>
    </w:p>
    <w:tbl>
      <w:tblPr>
        <w:tblStyle w:val="Table33"/>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@trace(</w:t>
            </w:r>
            <w:r w:rsidDel="00000000" w:rsidR="00000000" w:rsidRPr="00000000">
              <w:rPr>
                <w:rFonts w:ascii="Inconsolata" w:cs="Inconsolata" w:eastAsia="Inconsolata" w:hAnsi="Inconsolata"/>
                <w:b w:val="1"/>
                <w:color w:val="93c47d"/>
                <w:rtl w:val="0"/>
              </w:rPr>
              <w:t xml:space="preserve">print</w:t>
            </w:r>
            <w:r w:rsidDel="00000000" w:rsidR="00000000" w:rsidRPr="00000000">
              <w:rPr>
                <w:rFonts w:ascii="Inconsolata" w:cs="Inconsolata" w:eastAsia="Inconsolata" w:hAnsi="Inconsolata"/>
                <w:color w:val="93c47d"/>
                <w:rtl w:val="0"/>
              </w:rPr>
              <w:t xml:space="preserve">)</w:t>
            </w:r>
          </w:p>
          <w:p w:rsidR="00000000" w:rsidDel="00000000" w:rsidP="00000000" w:rsidRDefault="00000000" w:rsidRPr="00000000" w14:paraId="0000024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fib</w:t>
            </w:r>
            <w:r w:rsidDel="00000000" w:rsidR="00000000" w:rsidRPr="00000000">
              <w:rPr>
                <w:rFonts w:ascii="Inconsolata" w:cs="Inconsolata" w:eastAsia="Inconsolata" w:hAnsi="Inconsolata"/>
                <w:rtl w:val="0"/>
              </w:rPr>
              <w:t xml:space="preserve">(n):</w:t>
            </w:r>
          </w:p>
          <w:p w:rsidR="00000000" w:rsidDel="00000000" w:rsidP="00000000" w:rsidRDefault="00000000" w:rsidRPr="00000000" w14:paraId="0000024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n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n &lt;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else</w:t>
            </w:r>
            <w:r w:rsidDel="00000000" w:rsidR="00000000" w:rsidRPr="00000000">
              <w:rPr>
                <w:rFonts w:ascii="Inconsolata" w:cs="Inconsolata" w:eastAsia="Inconsolata" w:hAnsi="Inconsolata"/>
                <w:rtl w:val="0"/>
              </w:rPr>
              <w:t xml:space="preserve"> fib(n-</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 fib(n-</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43">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4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45">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999999"/>
                <w:rtl w:val="0"/>
              </w:rPr>
              <w:t xml:space="preserve"># prints to stdout</w:t>
            </w:r>
          </w:p>
          <w:p w:rsidR="00000000" w:rsidDel="00000000" w:rsidP="00000000" w:rsidRDefault="00000000" w:rsidRPr="00000000" w14:paraId="00000246">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47">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@trace(</w:t>
            </w:r>
            <w:commentRangeStart w:id="53"/>
            <w:r w:rsidDel="00000000" w:rsidR="00000000" w:rsidRPr="00000000">
              <w:rPr>
                <w:rFonts w:ascii="Inconsolata" w:cs="Inconsolata" w:eastAsia="Inconsolata" w:hAnsi="Inconsolata"/>
                <w:color w:val="93c47d"/>
                <w:rtl w:val="0"/>
              </w:rPr>
              <w:t xml:space="preserve">write</w:t>
            </w:r>
            <w:commentRangeEnd w:id="53"/>
            <w:r w:rsidDel="00000000" w:rsidR="00000000" w:rsidRPr="00000000">
              <w:commentReference w:id="53"/>
            </w:r>
            <w:r w:rsidDel="00000000" w:rsidR="00000000" w:rsidRPr="00000000">
              <w:rPr>
                <w:rFonts w:ascii="Inconsolata" w:cs="Inconsolata" w:eastAsia="Inconsolata" w:hAnsi="Inconsolata"/>
                <w:color w:val="93c47d"/>
                <w:rtl w:val="0"/>
              </w:rPr>
              <w:t xml:space="preserve">)</w:t>
            </w:r>
          </w:p>
          <w:p w:rsidR="00000000" w:rsidDel="00000000" w:rsidP="00000000" w:rsidRDefault="00000000" w:rsidRPr="00000000" w14:paraId="0000024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fib</w:t>
            </w:r>
            <w:r w:rsidDel="00000000" w:rsidR="00000000" w:rsidRPr="00000000">
              <w:rPr>
                <w:rFonts w:ascii="Inconsolata" w:cs="Inconsolata" w:eastAsia="Inconsolata" w:hAnsi="Inconsolata"/>
                <w:rtl w:val="0"/>
              </w:rPr>
              <w:t xml:space="preserve">(n):</w:t>
            </w:r>
          </w:p>
          <w:p w:rsidR="00000000" w:rsidDel="00000000" w:rsidP="00000000" w:rsidRDefault="00000000" w:rsidRPr="00000000" w14:paraId="0000024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n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n &lt;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else</w:t>
            </w:r>
            <w:r w:rsidDel="00000000" w:rsidR="00000000" w:rsidRPr="00000000">
              <w:rPr>
                <w:rFonts w:ascii="Inconsolata" w:cs="Inconsolata" w:eastAsia="Inconsolata" w:hAnsi="Inconsolata"/>
                <w:rtl w:val="0"/>
              </w:rPr>
              <w:t xml:space="preserve"> fib(n-</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 fib(n-</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r w:rsidDel="00000000" w:rsidR="00000000" w:rsidRPr="00000000">
              <w:rPr>
                <w:rtl w:val="0"/>
              </w:rPr>
            </w:r>
          </w:p>
          <w:p w:rsidR="00000000" w:rsidDel="00000000" w:rsidP="00000000" w:rsidRDefault="00000000" w:rsidRPr="00000000" w14:paraId="0000024A">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4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4C">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999999"/>
                <w:rtl w:val="0"/>
              </w:rPr>
              <w:t xml:space="preserve"># writes to a file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252">
      <w:pPr>
        <w:ind w:left="72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53">
      <w:pPr>
        <w:ind w:left="720" w:firstLine="0"/>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e2e.py</w:t>
      </w:r>
      <w:r w:rsidDel="00000000" w:rsidR="00000000" w:rsidRPr="00000000">
        <w:rPr>
          <w:rtl w:val="0"/>
        </w:rPr>
        <w:t xml:space="preserve">, amend the decorator to receive the printing </w:t>
      </w:r>
      <w:commentRangeStart w:id="54"/>
      <w:commentRangeStart w:id="55"/>
      <w:r w:rsidDel="00000000" w:rsidR="00000000" w:rsidRPr="00000000">
        <w:rPr>
          <w:rtl w:val="0"/>
        </w:rPr>
        <w:t xml:space="preserve">function</w:t>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t xml:space="preserve"> as a keyword-only argument, and default to </w:t>
      </w:r>
      <w:r w:rsidDel="00000000" w:rsidR="00000000" w:rsidRPr="00000000">
        <w:rPr>
          <w:rFonts w:ascii="Inconsolata" w:cs="Inconsolata" w:eastAsia="Inconsolata" w:hAnsi="Inconsolata"/>
          <w:b w:val="1"/>
          <w:rtl w:val="0"/>
        </w:rPr>
        <w:t xml:space="preserve">print</w:t>
      </w:r>
      <w:r w:rsidDel="00000000" w:rsidR="00000000" w:rsidRPr="00000000">
        <w:rPr>
          <w:rtl w:val="0"/>
        </w:rPr>
        <w:t xml:space="preserve"> if no such argument is provided.</w:t>
        <w:br w:type="textWrapping"/>
      </w:r>
    </w:p>
    <w:tbl>
      <w:tblPr>
        <w:tblStyle w:val="Table34"/>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@trace</w:t>
            </w:r>
          </w:p>
          <w:p w:rsidR="00000000" w:rsidDel="00000000" w:rsidP="00000000" w:rsidRDefault="00000000" w:rsidRPr="00000000" w14:paraId="0000025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fib</w:t>
            </w:r>
            <w:r w:rsidDel="00000000" w:rsidR="00000000" w:rsidRPr="00000000">
              <w:rPr>
                <w:rFonts w:ascii="Inconsolata" w:cs="Inconsolata" w:eastAsia="Inconsolata" w:hAnsi="Inconsolata"/>
                <w:rtl w:val="0"/>
              </w:rPr>
              <w:t xml:space="preserve">(n):</w:t>
            </w:r>
          </w:p>
          <w:p w:rsidR="00000000" w:rsidDel="00000000" w:rsidP="00000000" w:rsidRDefault="00000000" w:rsidRPr="00000000" w14:paraId="0000025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n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n &lt;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else</w:t>
            </w:r>
            <w:r w:rsidDel="00000000" w:rsidR="00000000" w:rsidRPr="00000000">
              <w:rPr>
                <w:rFonts w:ascii="Inconsolata" w:cs="Inconsolata" w:eastAsia="Inconsolata" w:hAnsi="Inconsolata"/>
                <w:rtl w:val="0"/>
              </w:rPr>
              <w:t xml:space="preserve"> fib(n-</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 fib(n-</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r w:rsidDel="00000000" w:rsidR="00000000" w:rsidRPr="00000000">
              <w:rPr>
                <w:rtl w:val="0"/>
              </w:rPr>
            </w:r>
          </w:p>
          <w:p w:rsidR="00000000" w:rsidDel="00000000" w:rsidP="00000000" w:rsidRDefault="00000000" w:rsidRPr="00000000" w14:paraId="0000025A">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5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5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999999"/>
                <w:rtl w:val="0"/>
              </w:rPr>
              <w:t xml:space="preserve"># prints to stdout</w:t>
            </w:r>
            <w:r w:rsidDel="00000000" w:rsidR="00000000" w:rsidRPr="00000000">
              <w:rPr>
                <w:rtl w:val="0"/>
              </w:rPr>
            </w:r>
          </w:p>
          <w:p w:rsidR="00000000" w:rsidDel="00000000" w:rsidP="00000000" w:rsidRDefault="00000000" w:rsidRPr="00000000" w14:paraId="0000025D">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5E">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@trace(log=fp.</w:t>
            </w:r>
            <w:commentRangeStart w:id="56"/>
            <w:commentRangeStart w:id="57"/>
            <w:r w:rsidDel="00000000" w:rsidR="00000000" w:rsidRPr="00000000">
              <w:rPr>
                <w:rFonts w:ascii="Inconsolata" w:cs="Inconsolata" w:eastAsia="Inconsolata" w:hAnsi="Inconsolata"/>
                <w:color w:val="93c47d"/>
                <w:rtl w:val="0"/>
              </w:rPr>
              <w:t xml:space="preserve">write</w:t>
            </w:r>
            <w:commentRangeEnd w:id="56"/>
            <w:r w:rsidDel="00000000" w:rsidR="00000000" w:rsidRPr="00000000">
              <w:commentReference w:id="56"/>
            </w:r>
            <w:commentRangeEnd w:id="57"/>
            <w:r w:rsidDel="00000000" w:rsidR="00000000" w:rsidRPr="00000000">
              <w:commentReference w:id="57"/>
            </w:r>
            <w:r w:rsidDel="00000000" w:rsidR="00000000" w:rsidRPr="00000000">
              <w:rPr>
                <w:rFonts w:ascii="Inconsolata" w:cs="Inconsolata" w:eastAsia="Inconsolata" w:hAnsi="Inconsolata"/>
                <w:color w:val="93c47d"/>
                <w:rtl w:val="0"/>
              </w:rPr>
              <w:t xml:space="preserve">)</w:t>
            </w:r>
          </w:p>
          <w:p w:rsidR="00000000" w:rsidDel="00000000" w:rsidP="00000000" w:rsidRDefault="00000000" w:rsidRPr="00000000" w14:paraId="0000025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fib</w:t>
            </w:r>
            <w:r w:rsidDel="00000000" w:rsidR="00000000" w:rsidRPr="00000000">
              <w:rPr>
                <w:rFonts w:ascii="Inconsolata" w:cs="Inconsolata" w:eastAsia="Inconsolata" w:hAnsi="Inconsolata"/>
                <w:rtl w:val="0"/>
              </w:rPr>
              <w:t xml:space="preserve">(n):</w:t>
            </w:r>
          </w:p>
          <w:p w:rsidR="00000000" w:rsidDel="00000000" w:rsidP="00000000" w:rsidRDefault="00000000" w:rsidRPr="00000000" w14:paraId="0000026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n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n &lt;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else</w:t>
            </w:r>
            <w:r w:rsidDel="00000000" w:rsidR="00000000" w:rsidRPr="00000000">
              <w:rPr>
                <w:rFonts w:ascii="Inconsolata" w:cs="Inconsolata" w:eastAsia="Inconsolata" w:hAnsi="Inconsolata"/>
                <w:rtl w:val="0"/>
              </w:rPr>
              <w:t xml:space="preserve"> fib(n-</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 fib(n-</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61">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6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6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999999"/>
                <w:rtl w:val="0"/>
              </w:rPr>
              <w:t xml:space="preserve"># writes to a file</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numPr>
          <w:ilvl w:val="0"/>
          <w:numId w:val="1"/>
        </w:numPr>
        <w:ind w:left="720" w:hanging="360"/>
        <w:rPr>
          <w:u w:val="none"/>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e3a.py</w:t>
      </w:r>
      <w:r w:rsidDel="00000000" w:rsidR="00000000" w:rsidRPr="00000000">
        <w:rPr>
          <w:rtl w:val="0"/>
        </w:rPr>
        <w:t xml:space="preserve">, write a decorator that caches function results by arguments.</w:t>
        <w:br w:type="textWrapping"/>
      </w:r>
    </w:p>
    <w:tbl>
      <w:tblPr>
        <w:tblStyle w:val="Table35"/>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@cache</w:t>
            </w:r>
          </w:p>
          <w:p w:rsidR="00000000" w:rsidDel="00000000" w:rsidP="00000000" w:rsidRDefault="00000000" w:rsidRPr="00000000" w14:paraId="0000026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fib</w:t>
            </w:r>
            <w:r w:rsidDel="00000000" w:rsidR="00000000" w:rsidRPr="00000000">
              <w:rPr>
                <w:rFonts w:ascii="Inconsolata" w:cs="Inconsolata" w:eastAsia="Inconsolata" w:hAnsi="Inconsolata"/>
                <w:rtl w:val="0"/>
              </w:rPr>
              <w:t xml:space="preserve">(n):</w:t>
            </w:r>
          </w:p>
          <w:p w:rsidR="00000000" w:rsidDel="00000000" w:rsidP="00000000" w:rsidRDefault="00000000" w:rsidRPr="00000000" w14:paraId="0000027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f'computing fib(</w:t>
            </w:r>
            <w:r w:rsidDel="00000000" w:rsidR="00000000" w:rsidRPr="00000000">
              <w:rPr>
                <w:rFonts w:ascii="Inconsolata" w:cs="Inconsolata" w:eastAsia="Inconsolata" w:hAnsi="Inconsolata"/>
                <w:color w:val="fe9580"/>
                <w:rtl w:val="0"/>
              </w:rPr>
              <w:t xml:space="preserve">{n}</w:t>
            </w:r>
            <w:r w:rsidDel="00000000" w:rsidR="00000000" w:rsidRPr="00000000">
              <w:rPr>
                <w:rFonts w:ascii="Inconsolata" w:cs="Inconsolata" w:eastAsia="Inconsolata" w:hAnsi="Inconsolata"/>
                <w:color w:val="fd4f2a"/>
                <w:rtl w:val="0"/>
              </w:rPr>
              <w:t xml:space="preserv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7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n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n &lt;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else</w:t>
            </w:r>
            <w:r w:rsidDel="00000000" w:rsidR="00000000" w:rsidRPr="00000000">
              <w:rPr>
                <w:rFonts w:ascii="Inconsolata" w:cs="Inconsolata" w:eastAsia="Inconsolata" w:hAnsi="Inconsolata"/>
                <w:rtl w:val="0"/>
              </w:rPr>
              <w:t xml:space="preserve"> fib(n-</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 fib(n-</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72">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7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7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computing fib(3)...</w:t>
            </w:r>
          </w:p>
          <w:p w:rsidR="00000000" w:rsidDel="00000000" w:rsidP="00000000" w:rsidRDefault="00000000" w:rsidRPr="00000000" w14:paraId="0000027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computing fib(2)...</w:t>
            </w:r>
          </w:p>
          <w:p w:rsidR="00000000" w:rsidDel="00000000" w:rsidP="00000000" w:rsidRDefault="00000000" w:rsidRPr="00000000" w14:paraId="0000027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computing fib(1)...</w:t>
            </w:r>
          </w:p>
          <w:p w:rsidR="00000000" w:rsidDel="00000000" w:rsidP="00000000" w:rsidRDefault="00000000" w:rsidRPr="00000000" w14:paraId="0000027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computing fib(0)...</w:t>
            </w:r>
          </w:p>
          <w:p w:rsidR="00000000" w:rsidDel="00000000" w:rsidP="00000000" w:rsidRDefault="00000000" w:rsidRPr="00000000" w14:paraId="0000027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2</w:t>
            </w:r>
          </w:p>
          <w:p w:rsidR="00000000" w:rsidDel="00000000" w:rsidP="00000000" w:rsidRDefault="00000000" w:rsidRPr="00000000" w14:paraId="0000027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w:t>
            </w:r>
            <w:r w:rsidDel="00000000" w:rsidR="00000000" w:rsidRPr="00000000">
              <w:rPr>
                <w:rFonts w:ascii="Inconsolata" w:cs="Inconsolata" w:eastAsia="Inconsolata" w:hAnsi="Inconsolata"/>
                <w:color w:val="fd4f2a"/>
                <w:rtl w:val="0"/>
              </w:rPr>
              <w:t xml:space="preserve">5</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7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computing fib(5)...</w:t>
            </w:r>
          </w:p>
          <w:p w:rsidR="00000000" w:rsidDel="00000000" w:rsidP="00000000" w:rsidRDefault="00000000" w:rsidRPr="00000000" w14:paraId="0000027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computing fib(4)...</w:t>
            </w:r>
          </w:p>
          <w:p w:rsidR="00000000" w:rsidDel="00000000" w:rsidP="00000000" w:rsidRDefault="00000000" w:rsidRPr="00000000" w14:paraId="0000027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5</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282">
      <w:pPr>
        <w:ind w:left="72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83">
      <w:pPr>
        <w:ind w:left="720" w:firstLine="0"/>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e3b.py</w:t>
      </w:r>
      <w:r w:rsidDel="00000000" w:rsidR="00000000" w:rsidRPr="00000000">
        <w:rPr>
          <w:rtl w:val="0"/>
        </w:rPr>
        <w:t xml:space="preserve">, amend the decorator so that the cache is exposed as the cache attribute of the function.</w:t>
        <w:br w:type="textWrapping"/>
      </w:r>
    </w:p>
    <w:tbl>
      <w:tblPr>
        <w:tblStyle w:val="Table36"/>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@cache</w:t>
            </w:r>
          </w:p>
          <w:p w:rsidR="00000000" w:rsidDel="00000000" w:rsidP="00000000" w:rsidRDefault="00000000" w:rsidRPr="00000000" w14:paraId="0000028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fib</w:t>
            </w:r>
            <w:r w:rsidDel="00000000" w:rsidR="00000000" w:rsidRPr="00000000">
              <w:rPr>
                <w:rFonts w:ascii="Inconsolata" w:cs="Inconsolata" w:eastAsia="Inconsolata" w:hAnsi="Inconsolata"/>
                <w:rtl w:val="0"/>
              </w:rPr>
              <w:t xml:space="preserve">(n):</w:t>
            </w:r>
          </w:p>
          <w:p w:rsidR="00000000" w:rsidDel="00000000" w:rsidP="00000000" w:rsidRDefault="00000000" w:rsidRPr="00000000" w14:paraId="0000028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n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n &lt;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else</w:t>
            </w:r>
            <w:r w:rsidDel="00000000" w:rsidR="00000000" w:rsidRPr="00000000">
              <w:rPr>
                <w:rFonts w:ascii="Inconsolata" w:cs="Inconsolata" w:eastAsia="Inconsolata" w:hAnsi="Inconsolata"/>
                <w:rtl w:val="0"/>
              </w:rPr>
              <w:t xml:space="preserve"> fib(n-</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 fib(n-</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r w:rsidDel="00000000" w:rsidR="00000000" w:rsidRPr="00000000">
              <w:rPr>
                <w:rtl w:val="0"/>
              </w:rPr>
            </w:r>
          </w:p>
          <w:p w:rsidR="00000000" w:rsidDel="00000000" w:rsidP="00000000" w:rsidRDefault="00000000" w:rsidRPr="00000000" w14:paraId="0000028A">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8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w:t>
            </w:r>
            <w:r w:rsidDel="00000000" w:rsidR="00000000" w:rsidRPr="00000000">
              <w:rPr>
                <w:rFonts w:ascii="Inconsolata" w:cs="Inconsolata" w:eastAsia="Inconsolata" w:hAnsi="Inconsolata"/>
                <w:color w:val="fd4f2a"/>
                <w:rtl w:val="0"/>
              </w:rPr>
              <w:t xml:space="preserve">3</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8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2</w:t>
            </w:r>
          </w:p>
          <w:p w:rsidR="00000000" w:rsidDel="00000000" w:rsidP="00000000" w:rsidRDefault="00000000" w:rsidRPr="00000000" w14:paraId="0000028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fib.cache</w:t>
            </w:r>
          </w:p>
          <w:p w:rsidR="00000000" w:rsidDel="00000000" w:rsidP="00000000" w:rsidRDefault="00000000" w:rsidRPr="00000000" w14:paraId="0000028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{(0,): 0, (1,): 1, (2,): 1, (3,): 2}</w:t>
            </w:r>
          </w:p>
          <w:p w:rsidR="00000000" w:rsidDel="00000000" w:rsidP="00000000" w:rsidRDefault="00000000" w:rsidRPr="00000000" w14:paraId="0000028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w:t>
            </w:r>
            <w:r w:rsidDel="00000000" w:rsidR="00000000" w:rsidRPr="00000000">
              <w:rPr>
                <w:rFonts w:ascii="Inconsolata" w:cs="Inconsolata" w:eastAsia="Inconsolata" w:hAnsi="Inconsolata"/>
                <w:color w:val="fd4f2a"/>
                <w:rtl w:val="0"/>
              </w:rPr>
              <w:t xml:space="preserve">5</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9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5</w:t>
            </w:r>
          </w:p>
          <w:p w:rsidR="00000000" w:rsidDel="00000000" w:rsidP="00000000" w:rsidRDefault="00000000" w:rsidRPr="00000000" w14:paraId="0000029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fib.cache</w:t>
            </w:r>
          </w:p>
          <w:p w:rsidR="00000000" w:rsidDel="00000000" w:rsidP="00000000" w:rsidRDefault="00000000" w:rsidRPr="00000000" w14:paraId="0000029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{(0,): 0, (1,): 1, (2,): 1, (3,): 2}, (4,): 3, (5,): 5}</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298">
      <w:pPr>
        <w:ind w:left="720" w:firstLine="0"/>
        <w:rPr/>
      </w:pPr>
      <w:r w:rsidDel="00000000" w:rsidR="00000000" w:rsidRPr="00000000">
        <w:rPr>
          <w:rtl w:val="0"/>
        </w:rPr>
        <w:br w:type="textWrapping"/>
      </w:r>
      <w:commentRangeStart w:id="58"/>
      <w:commentRangeStart w:id="59"/>
      <w:commentRangeStart w:id="60"/>
      <w:commentRangeStart w:id="61"/>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e3c.py</w:t>
      </w:r>
      <w:r w:rsidDel="00000000" w:rsidR="00000000" w:rsidRPr="00000000">
        <w:rPr>
          <w:rtl w:val="0"/>
        </w:rPr>
        <w:t xml:space="preserve">, amend the decorator to support a maximum cache size, and only keep the last recently added values.</w:t>
        <w:br w:type="textWrapping"/>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tl w:val="0"/>
        </w:rPr>
      </w:r>
    </w:p>
    <w:tbl>
      <w:tblPr>
        <w:tblStyle w:val="Table37"/>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@cache(3)</w:t>
            </w:r>
          </w:p>
          <w:p w:rsidR="00000000" w:rsidDel="00000000" w:rsidP="00000000" w:rsidRDefault="00000000" w:rsidRPr="00000000" w14:paraId="0000029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fib</w:t>
            </w:r>
            <w:r w:rsidDel="00000000" w:rsidR="00000000" w:rsidRPr="00000000">
              <w:rPr>
                <w:rFonts w:ascii="Inconsolata" w:cs="Inconsolata" w:eastAsia="Inconsolata" w:hAnsi="Inconsolata"/>
                <w:rtl w:val="0"/>
              </w:rPr>
              <w:t xml:space="preserve">(n):</w:t>
            </w:r>
          </w:p>
          <w:p w:rsidR="00000000" w:rsidDel="00000000" w:rsidP="00000000" w:rsidRDefault="00000000" w:rsidRPr="00000000" w14:paraId="0000029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n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n &lt;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else</w:t>
            </w:r>
            <w:r w:rsidDel="00000000" w:rsidR="00000000" w:rsidRPr="00000000">
              <w:rPr>
                <w:rFonts w:ascii="Inconsolata" w:cs="Inconsolata" w:eastAsia="Inconsolata" w:hAnsi="Inconsolata"/>
                <w:rtl w:val="0"/>
              </w:rPr>
              <w:t xml:space="preserve"> fib(n-</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 fib(n-</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r w:rsidDel="00000000" w:rsidR="00000000" w:rsidRPr="00000000">
              <w:rPr>
                <w:rtl w:val="0"/>
              </w:rPr>
            </w:r>
          </w:p>
          <w:p w:rsidR="00000000" w:rsidDel="00000000" w:rsidP="00000000" w:rsidRDefault="00000000" w:rsidRPr="00000000" w14:paraId="0000029F">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A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A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1</w:t>
            </w:r>
          </w:p>
          <w:p w:rsidR="00000000" w:rsidDel="00000000" w:rsidP="00000000" w:rsidRDefault="00000000" w:rsidRPr="00000000" w14:paraId="000002A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fib.cache</w:t>
            </w:r>
          </w:p>
          <w:p w:rsidR="00000000" w:rsidDel="00000000" w:rsidP="00000000" w:rsidRDefault="00000000" w:rsidRPr="00000000" w14:paraId="000002A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{(0,): 0, (1,): 1, (2,): 1}</w:t>
            </w:r>
          </w:p>
          <w:p w:rsidR="00000000" w:rsidDel="00000000" w:rsidP="00000000" w:rsidRDefault="00000000" w:rsidRPr="00000000" w14:paraId="000002A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w:t>
            </w:r>
            <w:r w:rsidDel="00000000" w:rsidR="00000000" w:rsidRPr="00000000">
              <w:rPr>
                <w:rFonts w:ascii="Inconsolata" w:cs="Inconsolata" w:eastAsia="Inconsolata" w:hAnsi="Inconsolata"/>
                <w:color w:val="fd4f2a"/>
                <w:rtl w:val="0"/>
              </w:rPr>
              <w:t xml:space="preserve">5</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A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5</w:t>
            </w:r>
          </w:p>
          <w:p w:rsidR="00000000" w:rsidDel="00000000" w:rsidP="00000000" w:rsidRDefault="00000000" w:rsidRPr="00000000" w14:paraId="000002A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fib.cache</w:t>
            </w:r>
          </w:p>
          <w:p w:rsidR="00000000" w:rsidDel="00000000" w:rsidP="00000000" w:rsidRDefault="00000000" w:rsidRPr="00000000" w14:paraId="000002A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{(3,): 2, (4,): 3, (5,): 5}</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2AD">
      <w:pPr>
        <w:ind w:left="72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AE">
      <w:pPr>
        <w:ind w:left="720" w:firstLine="0"/>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e3d.py</w:t>
      </w:r>
      <w:r w:rsidDel="00000000" w:rsidR="00000000" w:rsidRPr="00000000">
        <w:rPr>
          <w:rtl w:val="0"/>
        </w:rPr>
        <w:t xml:space="preserve">, amend the decorator to receive the maximum size as a keyword-only argument, and default to an unlimited cache size if no such argument is provided.</w:t>
        <w:br w:type="textWrapping"/>
      </w:r>
    </w:p>
    <w:tbl>
      <w:tblPr>
        <w:tblStyle w:val="Table38"/>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@cache</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999999"/>
                <w:rtl w:val="0"/>
              </w:rPr>
              <w:t xml:space="preserve"># unlimited cache</w:t>
            </w:r>
          </w:p>
          <w:p w:rsidR="00000000" w:rsidDel="00000000" w:rsidP="00000000" w:rsidRDefault="00000000" w:rsidRPr="00000000" w14:paraId="000002B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fib</w:t>
            </w:r>
            <w:r w:rsidDel="00000000" w:rsidR="00000000" w:rsidRPr="00000000">
              <w:rPr>
                <w:rFonts w:ascii="Inconsolata" w:cs="Inconsolata" w:eastAsia="Inconsolata" w:hAnsi="Inconsolata"/>
                <w:rtl w:val="0"/>
              </w:rPr>
              <w:t xml:space="preserve">(n):</w:t>
            </w:r>
          </w:p>
          <w:p w:rsidR="00000000" w:rsidDel="00000000" w:rsidP="00000000" w:rsidRDefault="00000000" w:rsidRPr="00000000" w14:paraId="000002B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n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n &lt;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else</w:t>
            </w:r>
            <w:r w:rsidDel="00000000" w:rsidR="00000000" w:rsidRPr="00000000">
              <w:rPr>
                <w:rFonts w:ascii="Inconsolata" w:cs="Inconsolata" w:eastAsia="Inconsolata" w:hAnsi="Inconsolata"/>
                <w:rtl w:val="0"/>
              </w:rPr>
              <w:t xml:space="preserve"> fib(n-</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 fib(n-</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r w:rsidDel="00000000" w:rsidR="00000000" w:rsidRPr="00000000">
              <w:rPr>
                <w:rtl w:val="0"/>
              </w:rPr>
            </w:r>
          </w:p>
          <w:p w:rsidR="00000000" w:rsidDel="00000000" w:rsidP="00000000" w:rsidRDefault="00000000" w:rsidRPr="00000000" w14:paraId="000002B5">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B6">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@cache(max_size=3)</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999999"/>
                <w:rtl w:val="0"/>
              </w:rPr>
              <w:t xml:space="preserve"># limited cache</w:t>
            </w:r>
          </w:p>
          <w:p w:rsidR="00000000" w:rsidDel="00000000" w:rsidP="00000000" w:rsidRDefault="00000000" w:rsidRPr="00000000" w14:paraId="000002B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fib</w:t>
            </w:r>
            <w:r w:rsidDel="00000000" w:rsidR="00000000" w:rsidRPr="00000000">
              <w:rPr>
                <w:rFonts w:ascii="Inconsolata" w:cs="Inconsolata" w:eastAsia="Inconsolata" w:hAnsi="Inconsolata"/>
                <w:rtl w:val="0"/>
              </w:rPr>
              <w:t xml:space="preserve">(n):</w:t>
            </w:r>
          </w:p>
          <w:p w:rsidR="00000000" w:rsidDel="00000000" w:rsidP="00000000" w:rsidRDefault="00000000" w:rsidRPr="00000000" w14:paraId="000002B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n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n &lt;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else</w:t>
            </w:r>
            <w:r w:rsidDel="00000000" w:rsidR="00000000" w:rsidRPr="00000000">
              <w:rPr>
                <w:rFonts w:ascii="Inconsolata" w:cs="Inconsolata" w:eastAsia="Inconsolata" w:hAnsi="Inconsolata"/>
                <w:rtl w:val="0"/>
              </w:rPr>
              <w:t xml:space="preserve"> fib(n-</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 fib(n-</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2BE">
      <w:pPr>
        <w:ind w:left="720" w:firstLine="0"/>
        <w:rPr/>
      </w:pPr>
      <w:r w:rsidDel="00000000" w:rsidR="00000000" w:rsidRPr="00000000">
        <w:rPr>
          <w:rtl w:val="0"/>
        </w:rPr>
        <w:br w:type="textWrapping"/>
        <w:t xml:space="preserve">As a bonus, check out </w:t>
      </w:r>
      <w:hyperlink r:id="rId12">
        <w:r w:rsidDel="00000000" w:rsidR="00000000" w:rsidRPr="00000000">
          <w:rPr>
            <w:rFonts w:ascii="Inconsolata" w:cs="Inconsolata" w:eastAsia="Inconsolata" w:hAnsi="Inconsolata"/>
            <w:color w:val="1155cc"/>
            <w:u w:val="single"/>
            <w:rtl w:val="0"/>
          </w:rPr>
          <w:t xml:space="preserve">functools.lru_cache</w:t>
        </w:r>
      </w:hyperlink>
      <w:r w:rsidDel="00000000" w:rsidR="00000000" w:rsidRPr="00000000">
        <w:rPr>
          <w:rtl w:val="0"/>
        </w:rPr>
        <w:t xml:space="preserve">.</w:t>
        <w:br w:type="textWrapping"/>
      </w:r>
    </w:p>
    <w:p w:rsidR="00000000" w:rsidDel="00000000" w:rsidP="00000000" w:rsidRDefault="00000000" w:rsidRPr="00000000" w14:paraId="000002BF">
      <w:pPr>
        <w:numPr>
          <w:ilvl w:val="0"/>
          <w:numId w:val="1"/>
        </w:numPr>
        <w:ind w:left="720" w:hanging="360"/>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e4.py</w:t>
      </w:r>
      <w:r w:rsidDel="00000000" w:rsidR="00000000" w:rsidRPr="00000000">
        <w:rPr>
          <w:rtl w:val="0"/>
        </w:rPr>
        <w:t xml:space="preserve">, write a decorator that </w:t>
      </w:r>
      <w:commentRangeStart w:id="62"/>
      <w:commentRangeStart w:id="63"/>
      <w:r w:rsidDel="00000000" w:rsidR="00000000" w:rsidRPr="00000000">
        <w:rPr>
          <w:rtl w:val="0"/>
        </w:rPr>
        <w:t xml:space="preserve">times</w:t>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t xml:space="preserve"> function execution and </w:t>
      </w:r>
      <w:commentRangeStart w:id="64"/>
      <w:commentRangeStart w:id="65"/>
      <w:commentRangeStart w:id="66"/>
      <w:r w:rsidDel="00000000" w:rsidR="00000000" w:rsidRPr="00000000">
        <w:rPr>
          <w:rtl w:val="0"/>
        </w:rPr>
        <w:t xml:space="preserve">prints it</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t xml:space="preserve">.</w:t>
      </w:r>
    </w:p>
    <w:p w:rsidR="00000000" w:rsidDel="00000000" w:rsidP="00000000" w:rsidRDefault="00000000" w:rsidRPr="00000000" w14:paraId="000002C0">
      <w:pPr>
        <w:ind w:left="720" w:firstLine="0"/>
        <w:rPr/>
      </w:pPr>
      <w:r w:rsidDel="00000000" w:rsidR="00000000" w:rsidRPr="00000000">
        <w:rPr>
          <w:rtl w:val="0"/>
        </w:rPr>
      </w:r>
    </w:p>
    <w:tbl>
      <w:tblPr>
        <w:tblStyle w:val="Table39"/>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@time_execution</w:t>
            </w:r>
          </w:p>
          <w:p w:rsidR="00000000" w:rsidDel="00000000" w:rsidP="00000000" w:rsidRDefault="00000000" w:rsidRPr="00000000" w14:paraId="000002C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wait</w:t>
            </w:r>
            <w:r w:rsidDel="00000000" w:rsidR="00000000" w:rsidRPr="00000000">
              <w:rPr>
                <w:rFonts w:ascii="Inconsolata" w:cs="Inconsolata" w:eastAsia="Inconsolata" w:hAnsi="Inconsolata"/>
                <w:rtl w:val="0"/>
              </w:rPr>
              <w:t xml:space="preserve">(n):</w:t>
            </w:r>
          </w:p>
          <w:p w:rsidR="00000000" w:rsidDel="00000000" w:rsidP="00000000" w:rsidRDefault="00000000" w:rsidRPr="00000000" w14:paraId="000002C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time.sleep(n)</w:t>
            </w:r>
          </w:p>
          <w:p w:rsidR="00000000" w:rsidDel="00000000" w:rsidP="00000000" w:rsidRDefault="00000000" w:rsidRPr="00000000" w14:paraId="000002C7">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C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wait(</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C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wait took 1.01 seconds to execute</w:t>
            </w:r>
          </w:p>
          <w:p w:rsidR="00000000" w:rsidDel="00000000" w:rsidP="00000000" w:rsidRDefault="00000000" w:rsidRPr="00000000" w14:paraId="000002C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wait(</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C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wait took 2.01 seconds to execute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2D1">
      <w:pPr>
        <w:ind w:left="720" w:firstLine="0"/>
        <w:rPr/>
      </w:pPr>
      <w:r w:rsidDel="00000000" w:rsidR="00000000" w:rsidRPr="00000000">
        <w:rPr>
          <w:rtl w:val="0"/>
        </w:rPr>
      </w:r>
    </w:p>
    <w:p w:rsidR="00000000" w:rsidDel="00000000" w:rsidP="00000000" w:rsidRDefault="00000000" w:rsidRPr="00000000" w14:paraId="000002D2">
      <w:pPr>
        <w:numPr>
          <w:ilvl w:val="0"/>
          <w:numId w:val="1"/>
        </w:numPr>
        <w:ind w:left="720" w:hanging="360"/>
        <w:rPr>
          <w:u w:val="none"/>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e5a.py</w:t>
      </w:r>
      <w:r w:rsidDel="00000000" w:rsidR="00000000" w:rsidRPr="00000000">
        <w:rPr>
          <w:rtl w:val="0"/>
        </w:rPr>
        <w:t xml:space="preserve">, write a decorator that makes a function exception-safe by suppressing them.</w:t>
        <w:br w:type="textWrapping"/>
      </w:r>
    </w:p>
    <w:tbl>
      <w:tblPr>
        <w:tblStyle w:val="Table40"/>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w:t>
            </w:r>
            <w:r w:rsidDel="00000000" w:rsidR="00000000" w:rsidRPr="00000000">
              <w:rPr>
                <w:rFonts w:ascii="Inconsolata" w:cs="Inconsolata" w:eastAsia="Inconsolata" w:hAnsi="Inconsolata"/>
                <w:color w:val="93c47d"/>
                <w:rtl w:val="0"/>
              </w:rPr>
              <w:t xml:space="preserve"> @exception_safe</w:t>
            </w:r>
          </w:p>
          <w:p w:rsidR="00000000" w:rsidDel="00000000" w:rsidP="00000000" w:rsidRDefault="00000000" w:rsidRPr="00000000" w14:paraId="000002D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div</w:t>
            </w:r>
            <w:r w:rsidDel="00000000" w:rsidR="00000000" w:rsidRPr="00000000">
              <w:rPr>
                <w:rFonts w:ascii="Inconsolata" w:cs="Inconsolata" w:eastAsia="Inconsolata" w:hAnsi="Inconsolata"/>
                <w:rtl w:val="0"/>
              </w:rPr>
              <w:t xml:space="preserve">(x, y):</w:t>
            </w:r>
          </w:p>
          <w:p w:rsidR="00000000" w:rsidDel="00000000" w:rsidP="00000000" w:rsidRDefault="00000000" w:rsidRPr="00000000" w14:paraId="000002D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x / y</w:t>
            </w:r>
          </w:p>
          <w:p w:rsidR="00000000" w:rsidDel="00000000" w:rsidP="00000000" w:rsidRDefault="00000000" w:rsidRPr="00000000" w14:paraId="000002D9">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D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div(</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DB">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color w:val="999999"/>
                <w:rtl w:val="0"/>
              </w:rPr>
              <w:t xml:space="preserve"># No </w:t>
            </w:r>
            <w:r w:rsidDel="00000000" w:rsidR="00000000" w:rsidRPr="00000000">
              <w:rPr>
                <w:rFonts w:ascii="Inconsolata" w:cs="Inconsolata" w:eastAsia="Inconsolata" w:hAnsi="Inconsolata"/>
                <w:color w:val="999999"/>
                <w:rtl w:val="0"/>
              </w:rPr>
              <w:t xml:space="preserve">error</w:t>
            </w:r>
            <w:r w:rsidDel="00000000" w:rsidR="00000000" w:rsidRPr="00000000">
              <w:rPr>
                <w:rFonts w:ascii="Inconsolata" w:cs="Inconsolata" w:eastAsia="Inconsolata" w:hAnsi="Inconsolata"/>
                <w:color w:val="999999"/>
                <w:rtl w:val="0"/>
              </w:rPr>
              <w:t xml:space="preserv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2E1">
      <w:pPr>
        <w:ind w:left="720" w:firstLine="0"/>
        <w:rPr/>
      </w:pPr>
      <w:r w:rsidDel="00000000" w:rsidR="00000000" w:rsidRPr="00000000">
        <w:rPr>
          <w:rtl w:val="0"/>
        </w:rPr>
        <w:t xml:space="preserve">In </w:t>
      </w:r>
      <w:commentRangeStart w:id="67"/>
      <w:commentRangeStart w:id="68"/>
      <w:commentRangeStart w:id="69"/>
      <w:commentRangeStart w:id="70"/>
      <w:commentRangeStart w:id="71"/>
      <w:r w:rsidDel="00000000" w:rsidR="00000000" w:rsidRPr="00000000">
        <w:rPr>
          <w:rFonts w:ascii="Inconsolata" w:cs="Inconsolata" w:eastAsia="Inconsolata" w:hAnsi="Inconsolata"/>
          <w:b w:val="1"/>
          <w:rtl w:val="0"/>
        </w:rPr>
        <w:t xml:space="preserve">e5b.py</w:t>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t xml:space="preserve">, amend the decorator to receive any number of exceptions, in which case it only suppresses the specified exceptions, and default to suppressing all exceptions if no arguments are provided.</w:t>
        <w:br w:type="textWrapping"/>
      </w:r>
    </w:p>
    <w:tbl>
      <w:tblPr>
        <w:tblStyle w:val="Table41"/>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@exception_safe(</w:t>
            </w:r>
            <w:r w:rsidDel="00000000" w:rsidR="00000000" w:rsidRPr="00000000">
              <w:rPr>
                <w:rFonts w:ascii="Inconsolata" w:cs="Inconsolata" w:eastAsia="Inconsolata" w:hAnsi="Inconsolata"/>
                <w:b w:val="1"/>
                <w:color w:val="93c47d"/>
                <w:rtl w:val="0"/>
              </w:rPr>
              <w:t xml:space="preserve">NameError</w:t>
            </w:r>
            <w:r w:rsidDel="00000000" w:rsidR="00000000" w:rsidRPr="00000000">
              <w:rPr>
                <w:rFonts w:ascii="Inconsolata" w:cs="Inconsolata" w:eastAsia="Inconsolata" w:hAnsi="Inconsolata"/>
                <w:color w:val="93c47d"/>
                <w:rtl w:val="0"/>
              </w:rPr>
              <w:t xml:space="preserve">, </w:t>
            </w:r>
            <w:r w:rsidDel="00000000" w:rsidR="00000000" w:rsidRPr="00000000">
              <w:rPr>
                <w:rFonts w:ascii="Inconsolata" w:cs="Inconsolata" w:eastAsia="Inconsolata" w:hAnsi="Inconsolata"/>
                <w:b w:val="1"/>
                <w:color w:val="93c47d"/>
                <w:rtl w:val="0"/>
              </w:rPr>
              <w:t xml:space="preserve">TypeError</w:t>
            </w:r>
            <w:r w:rsidDel="00000000" w:rsidR="00000000" w:rsidRPr="00000000">
              <w:rPr>
                <w:rFonts w:ascii="Inconsolata" w:cs="Inconsolata" w:eastAsia="Inconsolata" w:hAnsi="Inconsolata"/>
                <w:color w:val="93c47d"/>
                <w:rtl w:val="0"/>
              </w:rPr>
              <w:t xml:space="preserve">)</w:t>
            </w:r>
          </w:p>
          <w:p w:rsidR="00000000" w:rsidDel="00000000" w:rsidP="00000000" w:rsidRDefault="00000000" w:rsidRPr="00000000" w14:paraId="000002E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w:t>
            </w:r>
            <w:r w:rsidDel="00000000" w:rsidR="00000000" w:rsidRPr="00000000">
              <w:rPr>
                <w:rFonts w:ascii="Inconsolata" w:cs="Inconsolata" w:eastAsia="Inconsolata" w:hAnsi="Inconsolata"/>
                <w:rtl w:val="0"/>
              </w:rPr>
              <w:t xml:space="preserve">(error):</w:t>
            </w:r>
          </w:p>
          <w:p w:rsidR="00000000" w:rsidDel="00000000" w:rsidP="00000000" w:rsidRDefault="00000000" w:rsidRPr="00000000" w14:paraId="000002E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raise</w:t>
            </w:r>
            <w:r w:rsidDel="00000000" w:rsidR="00000000" w:rsidRPr="00000000">
              <w:rPr>
                <w:rFonts w:ascii="Inconsolata" w:cs="Inconsolata" w:eastAsia="Inconsolata" w:hAnsi="Inconsolata"/>
                <w:rtl w:val="0"/>
              </w:rPr>
              <w:t xml:space="preserve"> error()</w:t>
            </w:r>
          </w:p>
          <w:p w:rsidR="00000000" w:rsidDel="00000000" w:rsidP="00000000" w:rsidRDefault="00000000" w:rsidRPr="00000000" w14:paraId="000002E8">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E9">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&gt;&gt;&gt; f(error=</w:t>
            </w:r>
            <w:r w:rsidDel="00000000" w:rsidR="00000000" w:rsidRPr="00000000">
              <w:rPr>
                <w:rFonts w:ascii="Inconsolata" w:cs="Inconsolata" w:eastAsia="Inconsolata" w:hAnsi="Inconsolata"/>
                <w:b w:val="1"/>
                <w:color w:val="c27ba0"/>
                <w:rtl w:val="0"/>
              </w:rPr>
              <w:t xml:space="preserve">NameError</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999999"/>
                <w:rtl w:val="0"/>
              </w:rPr>
              <w:t xml:space="preserve"># No error.</w:t>
            </w:r>
          </w:p>
          <w:p w:rsidR="00000000" w:rsidDel="00000000" w:rsidP="00000000" w:rsidRDefault="00000000" w:rsidRPr="00000000" w14:paraId="000002EA">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&gt;&gt;&gt; f(error=</w:t>
            </w:r>
            <w:r w:rsidDel="00000000" w:rsidR="00000000" w:rsidRPr="00000000">
              <w:rPr>
                <w:rFonts w:ascii="Inconsolata" w:cs="Inconsolata" w:eastAsia="Inconsolata" w:hAnsi="Inconsolata"/>
                <w:b w:val="1"/>
                <w:color w:val="c27ba0"/>
                <w:rtl w:val="0"/>
              </w:rPr>
              <w:t xml:space="preserve">TypeError</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999999"/>
                <w:rtl w:val="0"/>
              </w:rPr>
              <w:t xml:space="preserve"># No error.</w:t>
            </w:r>
          </w:p>
          <w:p w:rsidR="00000000" w:rsidDel="00000000" w:rsidP="00000000" w:rsidRDefault="00000000" w:rsidRPr="00000000" w14:paraId="000002E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f(error=</w:t>
            </w:r>
            <w:r w:rsidDel="00000000" w:rsidR="00000000" w:rsidRPr="00000000">
              <w:rPr>
                <w:rFonts w:ascii="Inconsolata" w:cs="Inconsolata" w:eastAsia="Inconsolata" w:hAnsi="Inconsolata"/>
                <w:b w:val="1"/>
                <w:color w:val="c27ba0"/>
                <w:rtl w:val="0"/>
              </w:rPr>
              <w:t xml:space="preserve">ValueError</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EC">
            <w:pPr>
              <w:spacing w:line="240" w:lineRule="auto"/>
              <w:jc w:val="left"/>
              <w:rPr>
                <w:rFonts w:ascii="Inconsolata" w:cs="Inconsolata" w:eastAsia="Inconsolata" w:hAnsi="Inconsolata"/>
                <w:color w:val="c27ba0"/>
              </w:rPr>
            </w:pPr>
            <w:r w:rsidDel="00000000" w:rsidR="00000000" w:rsidRPr="00000000">
              <w:rPr>
                <w:rFonts w:ascii="Inconsolata" w:cs="Inconsolata" w:eastAsia="Inconsolata" w:hAnsi="Inconsolata"/>
                <w:color w:val="c27ba0"/>
                <w:rtl w:val="0"/>
              </w:rPr>
              <w:t xml:space="preserve">ValueError</w:t>
            </w:r>
          </w:p>
          <w:p w:rsidR="00000000" w:rsidDel="00000000" w:rsidP="00000000" w:rsidRDefault="00000000" w:rsidRPr="00000000" w14:paraId="000002ED">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EE">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@exception_safe</w:t>
            </w:r>
          </w:p>
          <w:p w:rsidR="00000000" w:rsidDel="00000000" w:rsidP="00000000" w:rsidRDefault="00000000" w:rsidRPr="00000000" w14:paraId="000002E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w:t>
            </w:r>
            <w:r w:rsidDel="00000000" w:rsidR="00000000" w:rsidRPr="00000000">
              <w:rPr>
                <w:rFonts w:ascii="Inconsolata" w:cs="Inconsolata" w:eastAsia="Inconsolata" w:hAnsi="Inconsolata"/>
                <w:rtl w:val="0"/>
              </w:rPr>
              <w:t xml:space="preserve">(error):</w:t>
            </w:r>
          </w:p>
          <w:p w:rsidR="00000000" w:rsidDel="00000000" w:rsidP="00000000" w:rsidRDefault="00000000" w:rsidRPr="00000000" w14:paraId="000002F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raise</w:t>
            </w:r>
            <w:r w:rsidDel="00000000" w:rsidR="00000000" w:rsidRPr="00000000">
              <w:rPr>
                <w:rFonts w:ascii="Inconsolata" w:cs="Inconsolata" w:eastAsia="Inconsolata" w:hAnsi="Inconsolata"/>
                <w:rtl w:val="0"/>
              </w:rPr>
              <w:t xml:space="preserve"> error()</w:t>
            </w:r>
            <w:r w:rsidDel="00000000" w:rsidR="00000000" w:rsidRPr="00000000">
              <w:rPr>
                <w:rtl w:val="0"/>
              </w:rPr>
            </w:r>
          </w:p>
          <w:p w:rsidR="00000000" w:rsidDel="00000000" w:rsidP="00000000" w:rsidRDefault="00000000" w:rsidRPr="00000000" w14:paraId="000002F1">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2F2">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&gt;&gt;&gt; f(error=</w:t>
            </w:r>
            <w:r w:rsidDel="00000000" w:rsidR="00000000" w:rsidRPr="00000000">
              <w:rPr>
                <w:rFonts w:ascii="Inconsolata" w:cs="Inconsolata" w:eastAsia="Inconsolata" w:hAnsi="Inconsolata"/>
                <w:b w:val="1"/>
                <w:color w:val="c27ba0"/>
                <w:rtl w:val="0"/>
              </w:rPr>
              <w:t xml:space="preserve">NameError</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999999"/>
                <w:rtl w:val="0"/>
              </w:rPr>
              <w:t xml:space="preserve"># No error.</w:t>
            </w:r>
          </w:p>
          <w:p w:rsidR="00000000" w:rsidDel="00000000" w:rsidP="00000000" w:rsidRDefault="00000000" w:rsidRPr="00000000" w14:paraId="000002F3">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&gt;&gt;&gt; f(error=</w:t>
            </w:r>
            <w:r w:rsidDel="00000000" w:rsidR="00000000" w:rsidRPr="00000000">
              <w:rPr>
                <w:rFonts w:ascii="Inconsolata" w:cs="Inconsolata" w:eastAsia="Inconsolata" w:hAnsi="Inconsolata"/>
                <w:b w:val="1"/>
                <w:color w:val="c27ba0"/>
                <w:rtl w:val="0"/>
              </w:rPr>
              <w:t xml:space="preserve">TypeError</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999999"/>
                <w:rtl w:val="0"/>
              </w:rPr>
              <w:t xml:space="preserve"># No error.</w:t>
            </w:r>
          </w:p>
          <w:p w:rsidR="00000000" w:rsidDel="00000000" w:rsidP="00000000" w:rsidRDefault="00000000" w:rsidRPr="00000000" w14:paraId="000002F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f(error=</w:t>
            </w:r>
            <w:r w:rsidDel="00000000" w:rsidR="00000000" w:rsidRPr="00000000">
              <w:rPr>
                <w:rFonts w:ascii="Inconsolata" w:cs="Inconsolata" w:eastAsia="Inconsolata" w:hAnsi="Inconsolata"/>
                <w:b w:val="1"/>
                <w:color w:val="c27ba0"/>
                <w:rtl w:val="0"/>
              </w:rPr>
              <w:t xml:space="preserve">ValueError</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999999"/>
                <w:rtl w:val="0"/>
              </w:rPr>
              <w:t xml:space="preserve"># No error.</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2FA">
      <w:pPr>
        <w:ind w:left="720" w:firstLine="0"/>
        <w:rPr/>
      </w:pPr>
      <w:r w:rsidDel="00000000" w:rsidR="00000000" w:rsidRPr="00000000">
        <w:rPr>
          <w:rtl w:val="0"/>
        </w:rPr>
      </w:r>
    </w:p>
    <w:p w:rsidR="00000000" w:rsidDel="00000000" w:rsidP="00000000" w:rsidRDefault="00000000" w:rsidRPr="00000000" w14:paraId="000002FB">
      <w:pPr>
        <w:numPr>
          <w:ilvl w:val="0"/>
          <w:numId w:val="1"/>
        </w:numPr>
        <w:ind w:left="720" w:hanging="360"/>
        <w:rPr>
          <w:u w:val="none"/>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e6.py</w:t>
      </w:r>
      <w:r w:rsidDel="00000000" w:rsidR="00000000" w:rsidRPr="00000000">
        <w:rPr>
          <w:rtl w:val="0"/>
        </w:rPr>
        <w:t xml:space="preserve">, write a decorator that synchronized functions with respect to some lock.</w:t>
        <w:br w:type="textWrapping"/>
      </w:r>
    </w:p>
    <w:tbl>
      <w:tblPr>
        <w:tblStyle w:val="Table42"/>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lock = threading.Lock()</w:t>
            </w:r>
          </w:p>
          <w:p w:rsidR="00000000" w:rsidDel="00000000" w:rsidP="00000000" w:rsidRDefault="00000000" w:rsidRPr="00000000" w14:paraId="00000300">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@synchronize(lock)</w:t>
            </w:r>
          </w:p>
          <w:p w:rsidR="00000000" w:rsidDel="00000000" w:rsidP="00000000" w:rsidRDefault="00000000" w:rsidRPr="00000000" w14:paraId="0000030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0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time.sleep(</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0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'f'</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0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@synchronize(lock)</w:t>
            </w:r>
            <w:r w:rsidDel="00000000" w:rsidR="00000000" w:rsidRPr="00000000">
              <w:rPr>
                <w:rtl w:val="0"/>
              </w:rPr>
            </w:r>
          </w:p>
          <w:p w:rsidR="00000000" w:rsidDel="00000000" w:rsidP="00000000" w:rsidRDefault="00000000" w:rsidRPr="00000000" w14:paraId="0000030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0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time.sleep(</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0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'g'</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0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threading.Thread(target=f).start()</w:t>
            </w:r>
          </w:p>
          <w:p w:rsidR="00000000" w:rsidDel="00000000" w:rsidP="00000000" w:rsidRDefault="00000000" w:rsidRPr="00000000" w14:paraId="0000030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threading.Thread(target=g).start()</w:t>
            </w:r>
          </w:p>
          <w:p w:rsidR="00000000" w:rsidDel="00000000" w:rsidP="00000000" w:rsidRDefault="00000000" w:rsidRPr="00000000" w14:paraId="0000030A">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color w:val="999999"/>
                <w:rtl w:val="0"/>
              </w:rPr>
              <w:t xml:space="preserve"># after one second...</w:t>
            </w:r>
          </w:p>
          <w:p w:rsidR="00000000" w:rsidDel="00000000" w:rsidP="00000000" w:rsidRDefault="00000000" w:rsidRPr="00000000" w14:paraId="0000030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w:t>
            </w:r>
          </w:p>
          <w:p w:rsidR="00000000" w:rsidDel="00000000" w:rsidP="00000000" w:rsidRDefault="00000000" w:rsidRPr="00000000" w14:paraId="0000030C">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color w:val="999999"/>
                <w:rtl w:val="0"/>
              </w:rPr>
              <w:t xml:space="preserve"># after one second...</w:t>
            </w:r>
          </w:p>
          <w:p w:rsidR="00000000" w:rsidDel="00000000" w:rsidP="00000000" w:rsidRDefault="00000000" w:rsidRPr="00000000" w14:paraId="0000030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313">
      <w:pPr>
        <w:numPr>
          <w:ilvl w:val="0"/>
          <w:numId w:val="1"/>
        </w:numPr>
        <w:ind w:left="720" w:hanging="360"/>
        <w:rPr>
          <w:u w:val="none"/>
        </w:rPr>
      </w:pPr>
      <w:r w:rsidDel="00000000" w:rsidR="00000000" w:rsidRPr="00000000">
        <w:rPr>
          <w:rtl w:val="0"/>
        </w:rPr>
        <w:t xml:space="preserve">In </w:t>
      </w:r>
      <w:commentRangeStart w:id="72"/>
      <w:r w:rsidDel="00000000" w:rsidR="00000000" w:rsidRPr="00000000">
        <w:rPr>
          <w:rFonts w:ascii="Inconsolata" w:cs="Inconsolata" w:eastAsia="Inconsolata" w:hAnsi="Inconsolata"/>
          <w:b w:val="1"/>
          <w:rtl w:val="0"/>
        </w:rPr>
        <w:t xml:space="preserve">e7.py</w:t>
      </w:r>
      <w:commentRangeEnd w:id="72"/>
      <w:r w:rsidDel="00000000" w:rsidR="00000000" w:rsidRPr="00000000">
        <w:commentReference w:id="72"/>
      </w:r>
      <w:r w:rsidDel="00000000" w:rsidR="00000000" w:rsidRPr="00000000">
        <w:rPr>
          <w:rtl w:val="0"/>
        </w:rPr>
        <w:t xml:space="preserve">, write a decorator that validates function argument and return value types based on the keyword arguments passed to it.</w:t>
        <w:br w:type="textWrapping"/>
      </w:r>
    </w:p>
    <w:tbl>
      <w:tblPr>
        <w:tblStyle w:val="Table43"/>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3c47d"/>
                <w:rtl w:val="0"/>
              </w:rPr>
              <w:t xml:space="preserve">@validate_types(x=</w:t>
            </w:r>
            <w:r w:rsidDel="00000000" w:rsidR="00000000" w:rsidRPr="00000000">
              <w:rPr>
                <w:rFonts w:ascii="Inconsolata" w:cs="Inconsolata" w:eastAsia="Inconsolata" w:hAnsi="Inconsolata"/>
                <w:b w:val="1"/>
                <w:color w:val="93c47d"/>
                <w:rtl w:val="0"/>
              </w:rPr>
              <w:t xml:space="preserve">int</w:t>
            </w:r>
            <w:r w:rsidDel="00000000" w:rsidR="00000000" w:rsidRPr="00000000">
              <w:rPr>
                <w:rFonts w:ascii="Inconsolata" w:cs="Inconsolata" w:eastAsia="Inconsolata" w:hAnsi="Inconsolata"/>
                <w:color w:val="93c47d"/>
                <w:rtl w:val="0"/>
              </w:rPr>
              <w:t xml:space="preserve">, y=</w:t>
            </w:r>
            <w:r w:rsidDel="00000000" w:rsidR="00000000" w:rsidRPr="00000000">
              <w:rPr>
                <w:rFonts w:ascii="Inconsolata" w:cs="Inconsolata" w:eastAsia="Inconsolata" w:hAnsi="Inconsolata"/>
                <w:b w:val="1"/>
                <w:color w:val="93c47d"/>
                <w:rtl w:val="0"/>
              </w:rPr>
              <w:t xml:space="preserve">int</w:t>
            </w:r>
            <w:r w:rsidDel="00000000" w:rsidR="00000000" w:rsidRPr="00000000">
              <w:rPr>
                <w:rFonts w:ascii="Inconsolata" w:cs="Inconsolata" w:eastAsia="Inconsolata" w:hAnsi="Inconsolata"/>
                <w:color w:val="93c47d"/>
                <w:rtl w:val="0"/>
              </w:rPr>
              <w:t xml:space="preserve">, </w:t>
            </w:r>
            <w:r w:rsidDel="00000000" w:rsidR="00000000" w:rsidRPr="00000000">
              <w:rPr>
                <w:rFonts w:ascii="Inconsolata" w:cs="Inconsolata" w:eastAsia="Inconsolata" w:hAnsi="Inconsolata"/>
                <w:color w:val="93c47d"/>
                <w:rtl w:val="0"/>
              </w:rPr>
              <w:t xml:space="preserve">return_value=</w:t>
            </w:r>
            <w:r w:rsidDel="00000000" w:rsidR="00000000" w:rsidRPr="00000000">
              <w:rPr>
                <w:rFonts w:ascii="Inconsolata" w:cs="Inconsolata" w:eastAsia="Inconsolata" w:hAnsi="Inconsolata"/>
                <w:b w:val="1"/>
                <w:color w:val="93c47d"/>
                <w:rtl w:val="0"/>
              </w:rPr>
              <w:t xml:space="preserve">int</w:t>
            </w:r>
            <w:r w:rsidDel="00000000" w:rsidR="00000000" w:rsidRPr="00000000">
              <w:rPr>
                <w:rFonts w:ascii="Inconsolata" w:cs="Inconsolata" w:eastAsia="Inconsolata" w:hAnsi="Inconsolata"/>
                <w:color w:val="93c47d"/>
                <w:rtl w:val="0"/>
              </w:rPr>
              <w:t xml:space="preserve">)</w:t>
            </w:r>
          </w:p>
          <w:p w:rsidR="00000000" w:rsidDel="00000000" w:rsidP="00000000" w:rsidRDefault="00000000" w:rsidRPr="00000000" w14:paraId="0000031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add</w:t>
            </w:r>
            <w:r w:rsidDel="00000000" w:rsidR="00000000" w:rsidRPr="00000000">
              <w:rPr>
                <w:rFonts w:ascii="Inconsolata" w:cs="Inconsolata" w:eastAsia="Inconsolata" w:hAnsi="Inconsolata"/>
                <w:rtl w:val="0"/>
              </w:rPr>
              <w:t xml:space="preserve">(x, y):</w:t>
            </w:r>
          </w:p>
          <w:p w:rsidR="00000000" w:rsidDel="00000000" w:rsidP="00000000" w:rsidRDefault="00000000" w:rsidRPr="00000000" w14:paraId="0000031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x + y</w:t>
            </w:r>
          </w:p>
          <w:p w:rsidR="00000000" w:rsidDel="00000000" w:rsidP="00000000" w:rsidRDefault="00000000" w:rsidRPr="00000000" w14:paraId="0000031A">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31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add(</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1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3</w:t>
            </w:r>
          </w:p>
          <w:p w:rsidR="00000000" w:rsidDel="00000000" w:rsidP="00000000" w:rsidRDefault="00000000" w:rsidRPr="00000000" w14:paraId="0000031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add(</w:t>
            </w:r>
            <w:r w:rsidDel="00000000" w:rsidR="00000000" w:rsidRPr="00000000">
              <w:rPr>
                <w:rFonts w:ascii="Inconsolata" w:cs="Inconsolata" w:eastAsia="Inconsolata" w:hAnsi="Inconsolata"/>
                <w:color w:val="fd4f2a"/>
                <w:rtl w:val="0"/>
              </w:rPr>
              <w:t xml:space="preserve">'foo'</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'bar'</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1E">
            <w:pPr>
              <w:spacing w:line="240" w:lineRule="auto"/>
              <w:jc w:val="left"/>
              <w:rPr>
                <w:rFonts w:ascii="Inconsolata" w:cs="Inconsolata" w:eastAsia="Inconsolata" w:hAnsi="Inconsolata"/>
                <w:color w:val="c27ba0"/>
              </w:rPr>
            </w:pPr>
            <w:commentRangeStart w:id="73"/>
            <w:commentRangeStart w:id="74"/>
            <w:commentRangeStart w:id="75"/>
            <w:commentRangeStart w:id="76"/>
            <w:r w:rsidDel="00000000" w:rsidR="00000000" w:rsidRPr="00000000">
              <w:rPr>
                <w:rFonts w:ascii="Inconsolata" w:cs="Inconsolata" w:eastAsia="Inconsolata" w:hAnsi="Inconsolata"/>
                <w:color w:val="c27ba0"/>
                <w:rtl w:val="0"/>
              </w:rPr>
              <w:t xml:space="preserve">ValueError: argument 'x' must be int</w:t>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32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25">
      <w:pPr>
        <w:pStyle w:val="Heading1"/>
        <w:rPr/>
      </w:pPr>
      <w:bookmarkStart w:colFirst="0" w:colLast="0" w:name="_ak10rlxyux3y" w:id="4"/>
      <w:bookmarkEnd w:id="4"/>
      <w:r w:rsidDel="00000000" w:rsidR="00000000" w:rsidRPr="00000000">
        <w:rPr>
          <w:rtl w:val="0"/>
        </w:rPr>
        <w:t xml:space="preserve">   ba</w:t>
      </w:r>
      <w:r w:rsidDel="00000000" w:rsidR="00000000" w:rsidRPr="00000000">
        <w:rPr>
          <w:shd w:fill="auto" w:val="clear"/>
          <w:rtl w:val="0"/>
        </w:rPr>
        <w:t xml:space="preserve">ck to our system</w:t>
      </w: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First, enter the </w:t>
      </w:r>
      <w:r w:rsidDel="00000000" w:rsidR="00000000" w:rsidRPr="00000000">
        <w:rPr>
          <w:rFonts w:ascii="Inconsolata" w:cs="Inconsolata" w:eastAsia="Inconsolata" w:hAnsi="Inconsolata"/>
          <w:b w:val="1"/>
          <w:rtl w:val="0"/>
        </w:rPr>
        <w:t xml:space="preserve">q2/</w:t>
      </w:r>
      <w:r w:rsidDel="00000000" w:rsidR="00000000" w:rsidRPr="00000000">
        <w:rPr>
          <w:rtl w:val="0"/>
        </w:rPr>
        <w:t xml:space="preserve"> directory, and copy over the latest </w:t>
      </w:r>
      <w:commentRangeStart w:id="77"/>
      <w:r w:rsidDel="00000000" w:rsidR="00000000" w:rsidRPr="00000000">
        <w:rPr>
          <w:rFonts w:ascii="Inconsolata" w:cs="Inconsolata" w:eastAsia="Inconsolata" w:hAnsi="Inconsolata"/>
          <w:b w:val="1"/>
          <w:rtl w:val="0"/>
        </w:rPr>
        <w:t xml:space="preserve">server.py</w:t>
      </w:r>
      <w:commentRangeEnd w:id="77"/>
      <w:r w:rsidDel="00000000" w:rsidR="00000000" w:rsidRPr="00000000">
        <w:commentReference w:id="77"/>
      </w:r>
      <w:r w:rsidDel="00000000" w:rsidR="00000000" w:rsidRPr="00000000">
        <w:rPr>
          <w:rtl w:val="0"/>
        </w:rPr>
        <w:t xml:space="preserve">, </w:t>
      </w:r>
      <w:commentRangeStart w:id="78"/>
      <w:r w:rsidDel="00000000" w:rsidR="00000000" w:rsidRPr="00000000">
        <w:rPr>
          <w:rFonts w:ascii="Inconsolata" w:cs="Inconsolata" w:eastAsia="Inconsolata" w:hAnsi="Inconsolata"/>
          <w:b w:val="1"/>
          <w:rtl w:val="0"/>
        </w:rPr>
        <w:t xml:space="preserve">client.py</w:t>
      </w:r>
      <w:commentRangeEnd w:id="78"/>
      <w:r w:rsidDel="00000000" w:rsidR="00000000" w:rsidRPr="00000000">
        <w:commentReference w:id="78"/>
      </w:r>
      <w:r w:rsidDel="00000000" w:rsidR="00000000" w:rsidRPr="00000000">
        <w:rPr>
          <w:rtl w:val="0"/>
        </w:rPr>
        <w:t xml:space="preserve"> and </w:t>
      </w:r>
      <w:commentRangeStart w:id="79"/>
      <w:r w:rsidDel="00000000" w:rsidR="00000000" w:rsidRPr="00000000">
        <w:rPr>
          <w:rFonts w:ascii="Inconsolata" w:cs="Inconsolata" w:eastAsia="Inconsolata" w:hAnsi="Inconsolata"/>
          <w:b w:val="1"/>
          <w:rtl w:val="0"/>
        </w:rPr>
        <w:t xml:space="preserve">web.py</w:t>
      </w:r>
      <w:commentRangeEnd w:id="79"/>
      <w:r w:rsidDel="00000000" w:rsidR="00000000" w:rsidRPr="00000000">
        <w:commentReference w:id="79"/>
      </w:r>
      <w:r w:rsidDel="00000000" w:rsidR="00000000" w:rsidRPr="00000000">
        <w:rPr>
          <w:rtl w:val="0"/>
        </w:rPr>
        <w:t xml:space="preserve"> from </w:t>
      </w:r>
      <w:commentRangeStart w:id="80"/>
      <w:hyperlink r:id="rId13">
        <w:r w:rsidDel="00000000" w:rsidR="00000000" w:rsidRPr="00000000">
          <w:rPr>
            <w:color w:val="1155cc"/>
            <w:u w:val="single"/>
            <w:rtl w:val="0"/>
          </w:rPr>
          <w:t xml:space="preserve">exercise 1</w:t>
        </w:r>
      </w:hyperlink>
      <w:commentRangeEnd w:id="80"/>
      <w:r w:rsidDel="00000000" w:rsidR="00000000" w:rsidRPr="00000000">
        <w:commentReference w:id="80"/>
      </w: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numPr>
          <w:ilvl w:val="0"/>
          <w:numId w:val="5"/>
        </w:numPr>
        <w:ind w:left="720" w:hanging="360"/>
        <w:rPr>
          <w:u w:val="none"/>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cli.py</w:t>
      </w:r>
      <w:r w:rsidDel="00000000" w:rsidR="00000000" w:rsidRPr="00000000">
        <w:rPr>
          <w:rtl w:val="0"/>
        </w:rPr>
        <w:t xml:space="preserve">, implement the </w:t>
      </w:r>
      <w:r w:rsidDel="00000000" w:rsidR="00000000" w:rsidRPr="00000000">
        <w:rPr>
          <w:rFonts w:ascii="Inconsolata" w:cs="Inconsolata" w:eastAsia="Inconsolata" w:hAnsi="Inconsolata"/>
          <w:b w:val="1"/>
          <w:rtl w:val="0"/>
        </w:rPr>
        <w:t xml:space="preserve">CommandLineInterface</w:t>
      </w:r>
      <w:r w:rsidDel="00000000" w:rsidR="00000000" w:rsidRPr="00000000">
        <w:rPr>
          <w:rtl w:val="0"/>
        </w:rPr>
        <w:t xml:space="preserve"> class, which provides the following interface:</w:t>
      </w:r>
    </w:p>
    <w:p w:rsidR="00000000" w:rsidDel="00000000" w:rsidP="00000000" w:rsidRDefault="00000000" w:rsidRPr="00000000" w14:paraId="00000329">
      <w:pPr>
        <w:numPr>
          <w:ilvl w:val="1"/>
          <w:numId w:val="5"/>
        </w:numPr>
        <w:ind w:left="1440" w:hanging="360"/>
        <w:rPr>
          <w:u w:val="none"/>
        </w:rPr>
      </w:pPr>
      <w:r w:rsidDel="00000000" w:rsidR="00000000" w:rsidRPr="00000000">
        <w:rPr>
          <w:rFonts w:ascii="Inconsolata" w:cs="Inconsolata" w:eastAsia="Inconsolata" w:hAnsi="Inconsolata"/>
          <w:b w:val="1"/>
          <w:rtl w:val="0"/>
        </w:rPr>
        <w:t xml:space="preserve">command(func)</w:t>
      </w:r>
      <w:r w:rsidDel="00000000" w:rsidR="00000000" w:rsidRPr="00000000">
        <w:rPr>
          <w:rtl w:val="0"/>
        </w:rPr>
        <w:t xml:space="preserve"> is a decorator which collects a function and </w:t>
      </w:r>
      <w:commentRangeStart w:id="81"/>
      <w:commentRangeStart w:id="82"/>
      <w:r w:rsidDel="00000000" w:rsidR="00000000" w:rsidRPr="00000000">
        <w:rPr>
          <w:rtl w:val="0"/>
        </w:rPr>
        <w:t xml:space="preserve">makes it part of the command-line interface</w:t>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t xml:space="preserve">, automatically inferring its name and </w:t>
      </w:r>
      <w:commentRangeStart w:id="83"/>
      <w:commentRangeStart w:id="84"/>
      <w:commentRangeStart w:id="85"/>
      <w:commentRangeStart w:id="86"/>
      <w:commentRangeStart w:id="87"/>
      <w:commentRangeStart w:id="88"/>
      <w:r w:rsidDel="00000000" w:rsidR="00000000" w:rsidRPr="00000000">
        <w:rPr>
          <w:rtl w:val="0"/>
        </w:rPr>
        <w:t xml:space="preserve">signature</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r w:rsidDel="00000000" w:rsidR="00000000" w:rsidRPr="00000000">
        <w:rPr>
          <w:rtl w:val="0"/>
        </w:rPr>
        <w:t xml:space="preserve">.</w:t>
        <w:br w:type="textWrapping"/>
        <w:t xml:space="preserve">The function name is available as its </w:t>
      </w:r>
      <w:r w:rsidDel="00000000" w:rsidR="00000000" w:rsidRPr="00000000">
        <w:rPr>
          <w:rFonts w:ascii="Inconsolata" w:cs="Inconsolata" w:eastAsia="Inconsolata" w:hAnsi="Inconsolata"/>
          <w:b w:val="1"/>
          <w:rtl w:val="0"/>
        </w:rPr>
        <w:t xml:space="preserve">__name__</w:t>
      </w:r>
      <w:r w:rsidDel="00000000" w:rsidR="00000000" w:rsidRPr="00000000">
        <w:rPr>
          <w:rtl w:val="0"/>
        </w:rPr>
        <w:t xml:space="preserve"> attribute,</w:t>
      </w:r>
      <w:commentRangeStart w:id="89"/>
      <w:commentRangeStart w:id="90"/>
      <w:r w:rsidDel="00000000" w:rsidR="00000000" w:rsidRPr="00000000">
        <w:rPr>
          <w:rtl w:val="0"/>
        </w:rPr>
        <w:t xml:space="preserve"> and its arguments' names are available as the </w:t>
      </w:r>
      <w:r w:rsidDel="00000000" w:rsidR="00000000" w:rsidRPr="00000000">
        <w:rPr>
          <w:rFonts w:ascii="Inconsolata" w:cs="Inconsolata" w:eastAsia="Inconsolata" w:hAnsi="Inconsolata"/>
          <w:b w:val="1"/>
          <w:rtl w:val="0"/>
        </w:rPr>
        <w:t xml:space="preserve">args</w:t>
      </w:r>
      <w:r w:rsidDel="00000000" w:rsidR="00000000" w:rsidRPr="00000000">
        <w:rPr>
          <w:rtl w:val="0"/>
        </w:rPr>
        <w:t xml:space="preserve"> of </w:t>
      </w:r>
      <w:r w:rsidDel="00000000" w:rsidR="00000000" w:rsidRPr="00000000">
        <w:rPr>
          <w:rFonts w:ascii="Inconsolata" w:cs="Inconsolata" w:eastAsia="Inconsolata" w:hAnsi="Inconsolata"/>
          <w:b w:val="1"/>
          <w:rtl w:val="0"/>
        </w:rPr>
        <w:t xml:space="preserve">inspect.getfullargspec</w:t>
      </w:r>
      <w:r w:rsidDel="00000000" w:rsidR="00000000" w:rsidRPr="00000000">
        <w:rPr>
          <w:rtl w:val="0"/>
        </w:rPr>
        <w:t xml:space="preserve">'s result</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t xml:space="preserve">.</w:t>
      </w:r>
    </w:p>
    <w:p w:rsidR="00000000" w:rsidDel="00000000" w:rsidP="00000000" w:rsidRDefault="00000000" w:rsidRPr="00000000" w14:paraId="0000032A">
      <w:pPr>
        <w:numPr>
          <w:ilvl w:val="1"/>
          <w:numId w:val="5"/>
        </w:numPr>
        <w:ind w:left="1440" w:hanging="360"/>
        <w:rPr>
          <w:u w:val="none"/>
        </w:rPr>
      </w:pPr>
      <w:r w:rsidDel="00000000" w:rsidR="00000000" w:rsidRPr="00000000">
        <w:rPr>
          <w:rFonts w:ascii="Inconsolata" w:cs="Inconsolata" w:eastAsia="Inconsolata" w:hAnsi="Inconsolata"/>
          <w:b w:val="1"/>
          <w:rtl w:val="0"/>
        </w:rPr>
        <w:t xml:space="preserve">main()</w:t>
      </w:r>
      <w:r w:rsidDel="00000000" w:rsidR="00000000" w:rsidRPr="00000000">
        <w:rPr>
          <w:rtl w:val="0"/>
        </w:rPr>
        <w:t xml:space="preserve"> deploys the command-line interface, which parses </w:t>
      </w:r>
      <w:r w:rsidDel="00000000" w:rsidR="00000000" w:rsidRPr="00000000">
        <w:rPr>
          <w:rFonts w:ascii="Inconsolata" w:cs="Inconsolata" w:eastAsia="Inconsolata" w:hAnsi="Inconsolata"/>
          <w:b w:val="1"/>
          <w:rtl w:val="0"/>
        </w:rPr>
        <w:t xml:space="preserve">sys.argv</w:t>
      </w:r>
      <w:r w:rsidDel="00000000" w:rsidR="00000000" w:rsidRPr="00000000">
        <w:rPr>
          <w:rtl w:val="0"/>
        </w:rPr>
        <w:t xml:space="preserve">, uses the first command-line argument to determine which function to invoke, and passes the rest of the command-line arguments as keyword arguments.</w:t>
        <w:br w:type="textWrapping"/>
        <w:t xml:space="preserve">The rest of the command-line arguments should have to format </w:t>
      </w:r>
      <w:r w:rsidDel="00000000" w:rsidR="00000000" w:rsidRPr="00000000">
        <w:rPr>
          <w:rFonts w:ascii="Inconsolata" w:cs="Inconsolata" w:eastAsia="Inconsolata" w:hAnsi="Inconsolata"/>
          <w:b w:val="1"/>
          <w:rtl w:val="0"/>
        </w:rPr>
        <w:t xml:space="preserve">key=value</w:t>
      </w:r>
      <w:r w:rsidDel="00000000" w:rsidR="00000000" w:rsidRPr="00000000">
        <w:rPr>
          <w:rtl w:val="0"/>
        </w:rPr>
        <w:t xml:space="preserve">. If something is wrong (for example, the first argument </w:t>
      </w:r>
      <w:commentRangeStart w:id="91"/>
      <w:commentRangeStart w:id="92"/>
      <w:r w:rsidDel="00000000" w:rsidR="00000000" w:rsidRPr="00000000">
        <w:rPr>
          <w:rtl w:val="0"/>
        </w:rPr>
        <w:t xml:space="preserve">doesn't match any function name</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t xml:space="preserve">, or the other arguments' format is invalid), it should exit with a </w:t>
      </w:r>
      <w:commentRangeStart w:id="93"/>
      <w:commentRangeStart w:id="94"/>
      <w:commentRangeStart w:id="95"/>
      <w:commentRangeStart w:id="96"/>
      <w:commentRangeStart w:id="97"/>
      <w:commentRangeStart w:id="98"/>
      <w:commentRangeStart w:id="99"/>
      <w:r w:rsidDel="00000000" w:rsidR="00000000" w:rsidRPr="00000000">
        <w:rPr>
          <w:rtl w:val="0"/>
        </w:rPr>
        <w:t xml:space="preserve">non-zero status code</w:t>
      </w:r>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t xml:space="preserve"> and </w:t>
      </w:r>
      <w:commentRangeStart w:id="100"/>
      <w:commentRangeStart w:id="101"/>
      <w:r w:rsidDel="00000000" w:rsidR="00000000" w:rsidRPr="00000000">
        <w:rPr>
          <w:rtl w:val="0"/>
        </w:rPr>
        <w:t xml:space="preserve">print </w:t>
      </w:r>
      <w:commentRangeEnd w:id="100"/>
      <w:r w:rsidDel="00000000" w:rsidR="00000000" w:rsidRPr="00000000">
        <w:commentReference w:id="100"/>
      </w:r>
      <w:commentRangeEnd w:id="101"/>
      <w:r w:rsidDel="00000000" w:rsidR="00000000" w:rsidRPr="00000000">
        <w:commentReference w:id="101"/>
      </w:r>
      <w:r w:rsidDel="00000000" w:rsidR="00000000" w:rsidRPr="00000000">
        <w:rPr>
          <w:rtl w:val="0"/>
        </w:rPr>
        <w:t xml:space="preserve">a usage message.</w:t>
      </w:r>
      <w:r w:rsidDel="00000000" w:rsidR="00000000" w:rsidRPr="00000000">
        <w:rPr>
          <w:rtl w:val="0"/>
        </w:rPr>
      </w:r>
    </w:p>
    <w:p w:rsidR="00000000" w:rsidDel="00000000" w:rsidP="00000000" w:rsidRDefault="00000000" w:rsidRPr="00000000" w14:paraId="0000032B">
      <w:pPr>
        <w:ind w:left="0" w:firstLine="0"/>
        <w:rPr/>
      </w:pPr>
      <w:r w:rsidDel="00000000" w:rsidR="00000000" w:rsidRPr="00000000">
        <w:rPr>
          <w:rtl w:val="0"/>
        </w:rPr>
      </w:r>
    </w:p>
    <w:p w:rsidR="00000000" w:rsidDel="00000000" w:rsidP="00000000" w:rsidRDefault="00000000" w:rsidRPr="00000000" w14:paraId="0000032C">
      <w:pPr>
        <w:ind w:left="0" w:firstLine="720"/>
        <w:rPr/>
      </w:pPr>
      <w:r w:rsidDel="00000000" w:rsidR="00000000" w:rsidRPr="00000000">
        <w:rPr>
          <w:rFonts w:ascii="Inconsolata" w:cs="Inconsolata" w:eastAsia="Inconsolata" w:hAnsi="Inconsolata"/>
          <w:b w:val="1"/>
          <w:rtl w:val="0"/>
        </w:rPr>
        <w:t xml:space="preserve">cli_example.py</w:t>
      </w:r>
      <w:r w:rsidDel="00000000" w:rsidR="00000000" w:rsidRPr="00000000">
        <w:rPr>
          <w:rtl w:val="0"/>
        </w:rPr>
        <w:t xml:space="preserve"> is a simple example of how I'd use this framework:</w:t>
        <w:br w:type="textWrapping"/>
      </w:r>
    </w:p>
    <w:tbl>
      <w:tblPr>
        <w:tblStyle w:val="Table44"/>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cli = CommandLineInterface()</w:t>
            </w:r>
          </w:p>
          <w:p w:rsidR="00000000" w:rsidDel="00000000" w:rsidP="00000000" w:rsidRDefault="00000000" w:rsidRPr="00000000" w14:paraId="00000331">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332">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color w:val="93c47d"/>
                <w:rtl w:val="0"/>
              </w:rPr>
              <w:t xml:space="preserve">@cli.command</w:t>
            </w:r>
          </w:p>
          <w:p w:rsidR="00000000" w:rsidDel="00000000" w:rsidP="00000000" w:rsidRDefault="00000000" w:rsidRPr="00000000" w14:paraId="0000033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inc</w:t>
            </w:r>
            <w:r w:rsidDel="00000000" w:rsidR="00000000" w:rsidRPr="00000000">
              <w:rPr>
                <w:rFonts w:ascii="Inconsolata" w:cs="Inconsolata" w:eastAsia="Inconsolata" w:hAnsi="Inconsolata"/>
                <w:rtl w:val="0"/>
              </w:rPr>
              <w:t xml:space="preserve">(x):</w:t>
            </w:r>
          </w:p>
          <w:p w:rsidR="00000000" w:rsidDel="00000000" w:rsidP="00000000" w:rsidRDefault="00000000" w:rsidRPr="00000000" w14:paraId="0000033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b w:val="1"/>
                <w:color w:val="fea027"/>
                <w:rtl w:val="0"/>
              </w:rPr>
              <w:t xml:space="preserve">int</w:t>
            </w:r>
            <w:r w:rsidDel="00000000" w:rsidR="00000000" w:rsidRPr="00000000">
              <w:rPr>
                <w:rFonts w:ascii="Inconsolata" w:cs="Inconsolata" w:eastAsia="Inconsolata" w:hAnsi="Inconsolata"/>
                <w:rtl w:val="0"/>
              </w:rPr>
              <w:t xml:space="preserve">(x) +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35">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336">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color w:val="93c47d"/>
                <w:rtl w:val="0"/>
              </w:rPr>
              <w:t xml:space="preserve">@cli.command</w:t>
            </w:r>
          </w:p>
          <w:p w:rsidR="00000000" w:rsidDel="00000000" w:rsidP="00000000" w:rsidRDefault="00000000" w:rsidRPr="00000000" w14:paraId="0000033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add</w:t>
            </w:r>
            <w:r w:rsidDel="00000000" w:rsidR="00000000" w:rsidRPr="00000000">
              <w:rPr>
                <w:rFonts w:ascii="Inconsolata" w:cs="Inconsolata" w:eastAsia="Inconsolata" w:hAnsi="Inconsolata"/>
                <w:rtl w:val="0"/>
              </w:rPr>
              <w:t xml:space="preserve">(x, y):</w:t>
            </w:r>
          </w:p>
          <w:p w:rsidR="00000000" w:rsidDel="00000000" w:rsidP="00000000" w:rsidRDefault="00000000" w:rsidRPr="00000000" w14:paraId="0000033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b w:val="1"/>
                <w:color w:val="fea027"/>
                <w:rtl w:val="0"/>
              </w:rPr>
              <w:t xml:space="preserve">int</w:t>
            </w:r>
            <w:r w:rsidDel="00000000" w:rsidR="00000000" w:rsidRPr="00000000">
              <w:rPr>
                <w:rFonts w:ascii="Inconsolata" w:cs="Inconsolata" w:eastAsia="Inconsolata" w:hAnsi="Inconsolata"/>
                <w:rtl w:val="0"/>
              </w:rPr>
              <w:t xml:space="preserve">(x) + </w:t>
            </w:r>
            <w:r w:rsidDel="00000000" w:rsidR="00000000" w:rsidRPr="00000000">
              <w:rPr>
                <w:rFonts w:ascii="Inconsolata" w:cs="Inconsolata" w:eastAsia="Inconsolata" w:hAnsi="Inconsolata"/>
                <w:b w:val="1"/>
                <w:color w:val="fea027"/>
                <w:rtl w:val="0"/>
              </w:rPr>
              <w:t xml:space="preserve">int</w:t>
            </w:r>
            <w:r w:rsidDel="00000000" w:rsidR="00000000" w:rsidRPr="00000000">
              <w:rPr>
                <w:rFonts w:ascii="Inconsolata" w:cs="Inconsolata" w:eastAsia="Inconsolata" w:hAnsi="Inconsolata"/>
                <w:rtl w:val="0"/>
              </w:rPr>
              <w:t xml:space="preserve">(y))</w:t>
            </w:r>
          </w:p>
          <w:p w:rsidR="00000000" w:rsidDel="00000000" w:rsidP="00000000" w:rsidRDefault="00000000" w:rsidRPr="00000000" w14:paraId="00000339">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33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__name__ == </w:t>
            </w:r>
            <w:r w:rsidDel="00000000" w:rsidR="00000000" w:rsidRPr="00000000">
              <w:rPr>
                <w:rFonts w:ascii="Inconsolata" w:cs="Inconsolata" w:eastAsia="Inconsolata" w:hAnsi="Inconsolata"/>
                <w:color w:val="fd4f2a"/>
                <w:rtl w:val="0"/>
              </w:rPr>
              <w:t xml:space="preserve">'__main__'</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3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cli.main()</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341">
      <w:pPr>
        <w:ind w:firstLine="720"/>
        <w:rPr/>
      </w:pPr>
      <w:r w:rsidDel="00000000" w:rsidR="00000000" w:rsidRPr="00000000">
        <w:rPr>
          <w:rtl w:val="0"/>
        </w:rPr>
        <w:t xml:space="preserve">Then, from the terminal, I'd get:</w:t>
      </w:r>
    </w:p>
    <w:p w:rsidR="00000000" w:rsidDel="00000000" w:rsidP="00000000" w:rsidRDefault="00000000" w:rsidRPr="00000000" w14:paraId="00000342">
      <w:pPr>
        <w:ind w:left="720" w:firstLine="0"/>
        <w:rPr/>
      </w:pPr>
      <w:r w:rsidDel="00000000" w:rsidR="00000000" w:rsidRPr="00000000">
        <w:rPr>
          <w:rtl w:val="0"/>
        </w:rPr>
      </w:r>
    </w:p>
    <w:tbl>
      <w:tblPr>
        <w:tblStyle w:val="Table45"/>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cli_example.py</w:t>
            </w:r>
          </w:p>
          <w:p w:rsidR="00000000" w:rsidDel="00000000" w:rsidP="00000000" w:rsidRDefault="00000000" w:rsidRPr="00000000" w14:paraId="00000347">
            <w:pPr>
              <w:spacing w:line="240" w:lineRule="auto"/>
              <w:jc w:val="left"/>
              <w:rPr>
                <w:rFonts w:ascii="Inconsolata" w:cs="Inconsolata" w:eastAsia="Inconsolata" w:hAnsi="Inconsolata"/>
              </w:rPr>
            </w:pPr>
            <w:commentRangeStart w:id="102"/>
            <w:r w:rsidDel="00000000" w:rsidR="00000000" w:rsidRPr="00000000">
              <w:rPr>
                <w:rFonts w:ascii="Inconsolata" w:cs="Inconsolata" w:eastAsia="Inconsolata" w:hAnsi="Inconsolata"/>
                <w:rtl w:val="0"/>
              </w:rPr>
              <w:t xml:space="preserve">USAGE: python example.py &lt;command&gt; [&lt;key&gt;=&lt;value&gt;]*</w:t>
            </w:r>
            <w:commentRangeEnd w:id="102"/>
            <w:r w:rsidDel="00000000" w:rsidR="00000000" w:rsidRPr="00000000">
              <w:commentReference w:id="102"/>
            </w:r>
            <w:r w:rsidDel="00000000" w:rsidR="00000000" w:rsidRPr="00000000">
              <w:rPr>
                <w:rtl w:val="0"/>
              </w:rPr>
            </w:r>
          </w:p>
          <w:p w:rsidR="00000000" w:rsidDel="00000000" w:rsidP="00000000" w:rsidRDefault="00000000" w:rsidRPr="00000000" w14:paraId="0000034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cli_example.py inc </w:t>
            </w:r>
            <w:commentRangeStart w:id="103"/>
            <w:commentRangeStart w:id="104"/>
            <w:r w:rsidDel="00000000" w:rsidR="00000000" w:rsidRPr="00000000">
              <w:rPr>
                <w:rFonts w:ascii="Inconsolata" w:cs="Inconsolata" w:eastAsia="Inconsolata" w:hAnsi="Inconsolata"/>
                <w:rtl w:val="0"/>
              </w:rPr>
              <w:t xml:space="preserve">x=1</w:t>
            </w:r>
            <w:commentRangeEnd w:id="103"/>
            <w:r w:rsidDel="00000000" w:rsidR="00000000" w:rsidRPr="00000000">
              <w:commentReference w:id="103"/>
            </w:r>
            <w:commentRangeEnd w:id="104"/>
            <w:r w:rsidDel="00000000" w:rsidR="00000000" w:rsidRPr="00000000">
              <w:commentReference w:id="104"/>
            </w:r>
            <w:r w:rsidDel="00000000" w:rsidR="00000000" w:rsidRPr="00000000">
              <w:rPr>
                <w:rtl w:val="0"/>
              </w:rPr>
            </w:r>
          </w:p>
          <w:p w:rsidR="00000000" w:rsidDel="00000000" w:rsidP="00000000" w:rsidRDefault="00000000" w:rsidRPr="00000000" w14:paraId="0000034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2</w:t>
            </w:r>
          </w:p>
          <w:p w:rsidR="00000000" w:rsidDel="00000000" w:rsidP="00000000" w:rsidRDefault="00000000" w:rsidRPr="00000000" w14:paraId="0000034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cli_example.py add x=1 y=2</w:t>
            </w:r>
          </w:p>
          <w:p w:rsidR="00000000" w:rsidDel="00000000" w:rsidP="00000000" w:rsidRDefault="00000000" w:rsidRPr="00000000" w14:paraId="0000034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3</w:t>
            </w:r>
          </w:p>
          <w:p w:rsidR="00000000" w:rsidDel="00000000" w:rsidP="00000000" w:rsidRDefault="00000000" w:rsidRPr="00000000" w14:paraId="0000034C">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34D">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color w:val="999999"/>
                <w:rtl w:val="0"/>
              </w:rPr>
              <w:t xml:space="preserve"># And some edge-cases:</w:t>
            </w:r>
          </w:p>
          <w:p w:rsidR="00000000" w:rsidDel="00000000" w:rsidP="00000000" w:rsidRDefault="00000000" w:rsidRPr="00000000" w14:paraId="0000034E">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cli_example.py foo </w:t>
            </w:r>
            <w:r w:rsidDel="00000000" w:rsidR="00000000" w:rsidRPr="00000000">
              <w:rPr>
                <w:rFonts w:ascii="Inconsolata" w:cs="Inconsolata" w:eastAsia="Inconsolata" w:hAnsi="Inconsolata"/>
                <w:color w:val="999999"/>
                <w:rtl w:val="0"/>
              </w:rPr>
              <w:t xml:space="preserve"># Invalid command</w:t>
            </w:r>
          </w:p>
          <w:p w:rsidR="00000000" w:rsidDel="00000000" w:rsidP="00000000" w:rsidRDefault="00000000" w:rsidRPr="00000000" w14:paraId="0000034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USAGE: python example.py &lt;command&gt; [&lt;key&gt;=&lt;value&gt;]*</w:t>
            </w:r>
            <w:r w:rsidDel="00000000" w:rsidR="00000000" w:rsidRPr="00000000">
              <w:rPr>
                <w:rtl w:val="0"/>
              </w:rPr>
            </w:r>
          </w:p>
          <w:p w:rsidR="00000000" w:rsidDel="00000000" w:rsidP="00000000" w:rsidRDefault="00000000" w:rsidRPr="00000000" w14:paraId="00000350">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cli_example.py add 1 2 </w:t>
            </w:r>
            <w:r w:rsidDel="00000000" w:rsidR="00000000" w:rsidRPr="00000000">
              <w:rPr>
                <w:rFonts w:ascii="Inconsolata" w:cs="Inconsolata" w:eastAsia="Inconsolata" w:hAnsi="Inconsolata"/>
                <w:color w:val="999999"/>
                <w:rtl w:val="0"/>
              </w:rPr>
              <w:t xml:space="preserve"># Invalid format</w:t>
            </w:r>
          </w:p>
          <w:p w:rsidR="00000000" w:rsidDel="00000000" w:rsidP="00000000" w:rsidRDefault="00000000" w:rsidRPr="00000000" w14:paraId="0000035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USAGE: python example.py &lt;command&gt; [&lt;key&gt;=&lt;value&gt;]*</w:t>
            </w:r>
            <w:r w:rsidDel="00000000" w:rsidR="00000000" w:rsidRPr="00000000">
              <w:rPr>
                <w:rtl w:val="0"/>
              </w:rPr>
            </w:r>
          </w:p>
          <w:p w:rsidR="00000000" w:rsidDel="00000000" w:rsidP="00000000" w:rsidRDefault="00000000" w:rsidRPr="00000000" w14:paraId="00000352">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cli_example.py add a=1 b=2 </w:t>
            </w:r>
            <w:r w:rsidDel="00000000" w:rsidR="00000000" w:rsidRPr="00000000">
              <w:rPr>
                <w:rFonts w:ascii="Inconsolata" w:cs="Inconsolata" w:eastAsia="Inconsolata" w:hAnsi="Inconsolata"/>
                <w:color w:val="999999"/>
                <w:rtl w:val="0"/>
              </w:rPr>
              <w:t xml:space="preserve"># Invalid arguments</w:t>
            </w:r>
          </w:p>
          <w:p w:rsidR="00000000" w:rsidDel="00000000" w:rsidP="00000000" w:rsidRDefault="00000000" w:rsidRPr="00000000" w14:paraId="0000035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USAGE: python example.py &lt;command&gt; [&lt;key&gt;=&lt;value&gt;]*</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ind w:left="720" w:firstLine="0"/>
        <w:rPr/>
      </w:pPr>
      <w:r w:rsidDel="00000000" w:rsidR="00000000" w:rsidRPr="00000000">
        <w:rPr>
          <w:rtl w:val="0"/>
        </w:rPr>
        <w:t xml:space="preserve">Finally, integrate this CLI with </w:t>
      </w:r>
      <w:r w:rsidDel="00000000" w:rsidR="00000000" w:rsidRPr="00000000">
        <w:rPr>
          <w:rFonts w:ascii="Inconsolata" w:cs="Inconsolata" w:eastAsia="Inconsolata" w:hAnsi="Inconsolata"/>
          <w:b w:val="1"/>
          <w:rtl w:val="0"/>
        </w:rPr>
        <w:t xml:space="preserve">server.py</w:t>
      </w:r>
      <w:r w:rsidDel="00000000" w:rsidR="00000000" w:rsidRPr="00000000">
        <w:rPr>
          <w:rtl w:val="0"/>
        </w:rPr>
        <w:t xml:space="preserve">, so that it has a </w:t>
      </w:r>
      <w:r w:rsidDel="00000000" w:rsidR="00000000" w:rsidRPr="00000000">
        <w:rPr>
          <w:rFonts w:ascii="Inconsolata" w:cs="Inconsolata" w:eastAsia="Inconsolata" w:hAnsi="Inconsolata"/>
          <w:b w:val="1"/>
          <w:rtl w:val="0"/>
        </w:rPr>
        <w:t xml:space="preserve">run</w:t>
      </w:r>
      <w:r w:rsidDel="00000000" w:rsidR="00000000" w:rsidRPr="00000000">
        <w:rPr>
          <w:rtl w:val="0"/>
        </w:rPr>
        <w:t xml:space="preserve"> command with the </w:t>
      </w:r>
      <w:r w:rsidDel="00000000" w:rsidR="00000000" w:rsidRPr="00000000">
        <w:rPr>
          <w:rFonts w:ascii="Inconsolata" w:cs="Inconsolata" w:eastAsia="Inconsolata" w:hAnsi="Inconsolata"/>
          <w:b w:val="1"/>
          <w:rtl w:val="0"/>
        </w:rPr>
        <w:t xml:space="preserve">address</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data</w:t>
      </w:r>
      <w:r w:rsidDel="00000000" w:rsidR="00000000" w:rsidRPr="00000000">
        <w:rPr>
          <w:rtl w:val="0"/>
        </w:rPr>
        <w:t xml:space="preserve"> arguments, and </w:t>
      </w:r>
      <w:r w:rsidDel="00000000" w:rsidR="00000000" w:rsidRPr="00000000">
        <w:rPr>
          <w:rFonts w:ascii="Inconsolata" w:cs="Inconsolata" w:eastAsia="Inconsolata" w:hAnsi="Inconsolata"/>
          <w:b w:val="1"/>
          <w:rtl w:val="0"/>
        </w:rPr>
        <w:t xml:space="preserve">client.py</w:t>
      </w:r>
      <w:r w:rsidDel="00000000" w:rsidR="00000000" w:rsidRPr="00000000">
        <w:rPr>
          <w:rtl w:val="0"/>
        </w:rPr>
        <w:t xml:space="preserve">, so that it has an </w:t>
      </w:r>
      <w:r w:rsidDel="00000000" w:rsidR="00000000" w:rsidRPr="00000000">
        <w:rPr>
          <w:rFonts w:ascii="Inconsolata" w:cs="Inconsolata" w:eastAsia="Inconsolata" w:hAnsi="Inconsolata"/>
          <w:b w:val="1"/>
          <w:rtl w:val="0"/>
        </w:rPr>
        <w:t xml:space="preserve">upload</w:t>
      </w:r>
      <w:r w:rsidDel="00000000" w:rsidR="00000000" w:rsidRPr="00000000">
        <w:rPr>
          <w:rtl w:val="0"/>
        </w:rPr>
        <w:t xml:space="preserve"> command with the </w:t>
      </w:r>
      <w:r w:rsidDel="00000000" w:rsidR="00000000" w:rsidRPr="00000000">
        <w:rPr>
          <w:rFonts w:ascii="Inconsolata" w:cs="Inconsolata" w:eastAsia="Inconsolata" w:hAnsi="Inconsolata"/>
          <w:b w:val="1"/>
          <w:rtl w:val="0"/>
        </w:rPr>
        <w:t xml:space="preserve">address</w:t>
      </w:r>
      <w:r w:rsidDel="00000000" w:rsidR="00000000" w:rsidRPr="00000000">
        <w:rPr>
          <w:rtl w:val="0"/>
        </w:rPr>
        <w:t xml:space="preserve">, </w:t>
      </w:r>
      <w:r w:rsidDel="00000000" w:rsidR="00000000" w:rsidRPr="00000000">
        <w:rPr>
          <w:rFonts w:ascii="Inconsolata" w:cs="Inconsolata" w:eastAsia="Inconsolata" w:hAnsi="Inconsolata"/>
          <w:b w:val="1"/>
          <w:rtl w:val="0"/>
        </w:rPr>
        <w:t xml:space="preserve">user</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thought</w:t>
      </w:r>
      <w:r w:rsidDel="00000000" w:rsidR="00000000" w:rsidRPr="00000000">
        <w:rPr>
          <w:rtl w:val="0"/>
        </w:rPr>
        <w:t xml:space="preserve"> arguments.</w:t>
      </w:r>
    </w:p>
    <w:p w:rsidR="00000000" w:rsidDel="00000000" w:rsidP="00000000" w:rsidRDefault="00000000" w:rsidRPr="00000000" w14:paraId="0000035B">
      <w:pPr>
        <w:ind w:firstLine="720"/>
        <w:rPr/>
      </w:pPr>
      <w:r w:rsidDel="00000000" w:rsidR="00000000" w:rsidRPr="00000000">
        <w:rPr>
          <w:rtl w:val="0"/>
        </w:rPr>
      </w:r>
    </w:p>
    <w:tbl>
      <w:tblPr>
        <w:tblStyle w:val="Table46"/>
        <w:tblW w:w="98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9330"/>
        <w:gridCol w:w="240"/>
        <w:tblGridChange w:id="0">
          <w:tblGrid>
            <w:gridCol w:w="240"/>
            <w:gridCol w:w="9330"/>
            <w:gridCol w:w="240"/>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server.py run address=</w:t>
            </w:r>
            <w:r w:rsidDel="00000000" w:rsidR="00000000" w:rsidRPr="00000000">
              <w:rPr>
                <w:rFonts w:ascii="Inconsolata" w:cs="Inconsolata" w:eastAsia="Inconsolata" w:hAnsi="Inconsolata"/>
                <w:color w:val="fd4f2a"/>
                <w:rtl w:val="0"/>
              </w:rPr>
              <w:t xml:space="preserve">"127.0.0.1:5000" </w:t>
            </w:r>
            <w:r w:rsidDel="00000000" w:rsidR="00000000" w:rsidRPr="00000000">
              <w:rPr>
                <w:rFonts w:ascii="Inconsolata" w:cs="Inconsolata" w:eastAsia="Inconsolata" w:hAnsi="Inconsolata"/>
                <w:rtl w:val="0"/>
              </w:rPr>
              <w:t xml:space="preserve">data=data/</w:t>
            </w:r>
            <w:r w:rsidDel="00000000" w:rsidR="00000000" w:rsidRPr="00000000">
              <w:rPr>
                <w:rtl w:val="0"/>
              </w:rPr>
            </w:r>
          </w:p>
          <w:p w:rsidR="00000000" w:rsidDel="00000000" w:rsidP="00000000" w:rsidRDefault="00000000" w:rsidRPr="00000000" w14:paraId="0000036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61">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client.py upload address=</w:t>
            </w:r>
            <w:r w:rsidDel="00000000" w:rsidR="00000000" w:rsidRPr="00000000">
              <w:rPr>
                <w:rFonts w:ascii="Inconsolata" w:cs="Inconsolata" w:eastAsia="Inconsolata" w:hAnsi="Inconsolata"/>
                <w:color w:val="fd4f2a"/>
                <w:rtl w:val="0"/>
              </w:rPr>
              <w:t xml:space="preserve">"127.0.0.1:5000"</w:t>
            </w:r>
            <w:r w:rsidDel="00000000" w:rsidR="00000000" w:rsidRPr="00000000">
              <w:rPr>
                <w:rFonts w:ascii="Inconsolata" w:cs="Inconsolata" w:eastAsia="Inconsolata" w:hAnsi="Inconsolata"/>
                <w:rtl w:val="0"/>
              </w:rPr>
              <w:t xml:space="preserve"> user=1 thought=</w:t>
            </w:r>
            <w:r w:rsidDel="00000000" w:rsidR="00000000" w:rsidRPr="00000000">
              <w:rPr>
                <w:rFonts w:ascii="Inconsolata" w:cs="Inconsolata" w:eastAsia="Inconsolata" w:hAnsi="Inconsolata"/>
                <w:color w:val="fd4f2a"/>
                <w:rtl w:val="0"/>
              </w:rPr>
              <w:t xml:space="preserve">"I'm hungry"</w:t>
            </w:r>
          </w:p>
          <w:p w:rsidR="00000000" w:rsidDel="00000000" w:rsidP="00000000" w:rsidRDefault="00000000" w:rsidRPr="00000000" w14:paraId="0000036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368">
      <w:pPr>
        <w:rPr/>
      </w:pPr>
      <w:r w:rsidDel="00000000" w:rsidR="00000000" w:rsidRPr="00000000">
        <w:br w:type="page"/>
      </w:r>
      <w:r w:rsidDel="00000000" w:rsidR="00000000" w:rsidRPr="00000000">
        <w:rPr>
          <w:rtl w:val="0"/>
        </w:rPr>
      </w:r>
    </w:p>
    <w:p w:rsidR="00000000" w:rsidDel="00000000" w:rsidP="00000000" w:rsidRDefault="00000000" w:rsidRPr="00000000" w14:paraId="00000369">
      <w:pPr>
        <w:numPr>
          <w:ilvl w:val="0"/>
          <w:numId w:val="5"/>
        </w:numPr>
        <w:ind w:left="720" w:hanging="360"/>
        <w:rPr>
          <w:u w:val="none"/>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website.py</w:t>
      </w:r>
      <w:r w:rsidDel="00000000" w:rsidR="00000000" w:rsidRPr="00000000">
        <w:rPr>
          <w:rtl w:val="0"/>
        </w:rPr>
        <w:t xml:space="preserve">, implement the </w:t>
      </w:r>
      <w:r w:rsidDel="00000000" w:rsidR="00000000" w:rsidRPr="00000000">
        <w:rPr>
          <w:rFonts w:ascii="Inconsolata" w:cs="Inconsolata" w:eastAsia="Inconsolata" w:hAnsi="Inconsolata"/>
          <w:b w:val="1"/>
          <w:rtl w:val="0"/>
        </w:rPr>
        <w:t xml:space="preserve">Website</w:t>
      </w:r>
      <w:r w:rsidDel="00000000" w:rsidR="00000000" w:rsidRPr="00000000">
        <w:rPr>
          <w:rtl w:val="0"/>
        </w:rPr>
        <w:t xml:space="preserve"> class, which provides the following interface:</w:t>
      </w:r>
    </w:p>
    <w:p w:rsidR="00000000" w:rsidDel="00000000" w:rsidP="00000000" w:rsidRDefault="00000000" w:rsidRPr="00000000" w14:paraId="0000036A">
      <w:pPr>
        <w:numPr>
          <w:ilvl w:val="1"/>
          <w:numId w:val="5"/>
        </w:numPr>
        <w:ind w:left="1440" w:hanging="360"/>
        <w:rPr>
          <w:u w:val="none"/>
        </w:rPr>
      </w:pPr>
      <w:r w:rsidDel="00000000" w:rsidR="00000000" w:rsidRPr="00000000">
        <w:rPr>
          <w:rFonts w:ascii="Inconsolata" w:cs="Inconsolata" w:eastAsia="Inconsolata" w:hAnsi="Inconsolata"/>
          <w:b w:val="1"/>
          <w:rtl w:val="0"/>
        </w:rPr>
        <w:t xml:space="preserve">route(path)</w:t>
      </w:r>
      <w:r w:rsidDel="00000000" w:rsidR="00000000" w:rsidRPr="00000000">
        <w:rPr>
          <w:rtl w:val="0"/>
        </w:rPr>
        <w:t xml:space="preserve"> is a second-order decorator that receives a path, and returns a decorator, which then collects a function and makes it part of the HTTP server, handling GET requests sent to this path.</w:t>
        <w:br w:type="textWrapping"/>
        <w:t xml:space="preserve">So for example, </w:t>
      </w:r>
      <w:r w:rsidDel="00000000" w:rsidR="00000000" w:rsidRPr="00000000">
        <w:rPr>
          <w:rFonts w:ascii="Inconsolata" w:cs="Inconsolata" w:eastAsia="Inconsolata" w:hAnsi="Inconsolata"/>
          <w:b w:val="1"/>
          <w:rtl w:val="0"/>
        </w:rPr>
        <w:t xml:space="preserve">@route('/')</w:t>
      </w:r>
      <w:r w:rsidDel="00000000" w:rsidR="00000000" w:rsidRPr="00000000">
        <w:rPr>
          <w:rtl w:val="0"/>
        </w:rPr>
        <w:t xml:space="preserve"> would collect a function and use it to handle GET requests sent to the path </w:t>
      </w:r>
      <w:r w:rsidDel="00000000" w:rsidR="00000000" w:rsidRPr="00000000">
        <w:rPr>
          <w:rFonts w:ascii="Inconsolata" w:cs="Inconsolata" w:eastAsia="Inconsolata" w:hAnsi="Inconsolata"/>
          <w:b w:val="1"/>
          <w:rtl w:val="0"/>
        </w:rPr>
        <w:t xml:space="preserve">/</w:t>
      </w:r>
      <w:r w:rsidDel="00000000" w:rsidR="00000000" w:rsidRPr="00000000">
        <w:rPr>
          <w:rtl w:val="0"/>
        </w:rPr>
        <w:t xml:space="preserve">.</w:t>
        <w:br w:type="textWrapping"/>
        <w:t xml:space="preserve">These functions (let's call them handlers) should return two values: </w:t>
      </w:r>
      <w:commentRangeStart w:id="105"/>
      <w:r w:rsidDel="00000000" w:rsidR="00000000" w:rsidRPr="00000000">
        <w:rPr>
          <w:rtl w:val="0"/>
        </w:rPr>
        <w:t xml:space="preserve">the response status code (e.g. 200 or 404) and body</w:t>
      </w:r>
      <w:commentRangeEnd w:id="105"/>
      <w:r w:rsidDel="00000000" w:rsidR="00000000" w:rsidRPr="00000000">
        <w:commentReference w:id="105"/>
      </w:r>
      <w:r w:rsidDel="00000000" w:rsidR="00000000" w:rsidRPr="00000000">
        <w:rPr>
          <w:rtl w:val="0"/>
        </w:rPr>
        <w:t xml:space="preserve">.</w:t>
        <w:br w:type="textWrapping"/>
        <w:t xml:space="preserve">In case the path is parametrized, like with </w:t>
      </w:r>
      <w:r w:rsidDel="00000000" w:rsidR="00000000" w:rsidRPr="00000000">
        <w:rPr>
          <w:rFonts w:ascii="Inconsolata" w:cs="Inconsolata" w:eastAsia="Inconsolata" w:hAnsi="Inconsolata"/>
          <w:b w:val="1"/>
          <w:rtl w:val="0"/>
        </w:rPr>
        <w:t xml:space="preserve">@route(</w:t>
      </w:r>
      <w:commentRangeStart w:id="106"/>
      <w:r w:rsidDel="00000000" w:rsidR="00000000" w:rsidRPr="00000000">
        <w:rPr>
          <w:rFonts w:ascii="Inconsolata" w:cs="Inconsolata" w:eastAsia="Inconsolata" w:hAnsi="Inconsolata"/>
          <w:b w:val="1"/>
          <w:rtl w:val="0"/>
        </w:rPr>
        <w:t xml:space="preserve">'/users/([0-9]+)'</w:t>
      </w:r>
      <w:commentRangeEnd w:id="106"/>
      <w:r w:rsidDel="00000000" w:rsidR="00000000" w:rsidRPr="00000000">
        <w:commentReference w:id="106"/>
      </w:r>
      <w:r w:rsidDel="00000000" w:rsidR="00000000" w:rsidRPr="00000000">
        <w:rPr>
          <w:rFonts w:ascii="Inconsolata" w:cs="Inconsolata" w:eastAsia="Inconsolata" w:hAnsi="Inconsolata"/>
          <w:b w:val="1"/>
          <w:rtl w:val="0"/>
        </w:rPr>
        <w:t xml:space="preserve">)</w:t>
      </w:r>
      <w:r w:rsidDel="00000000" w:rsidR="00000000" w:rsidRPr="00000000">
        <w:rPr>
          <w:rtl w:val="0"/>
        </w:rPr>
        <w:t xml:space="preserve">, matching the GET request path to its handler should be done using </w:t>
      </w:r>
      <w:commentRangeStart w:id="107"/>
      <w:r w:rsidDel="00000000" w:rsidR="00000000" w:rsidRPr="00000000">
        <w:rPr>
          <w:rtl w:val="0"/>
        </w:rPr>
        <w:t xml:space="preserve">regular </w:t>
      </w:r>
      <w:commentRangeStart w:id="108"/>
      <w:commentRangeStart w:id="109"/>
      <w:r w:rsidDel="00000000" w:rsidR="00000000" w:rsidRPr="00000000">
        <w:rPr>
          <w:rtl w:val="0"/>
        </w:rPr>
        <w:t xml:space="preserve">expressions</w:t>
      </w:r>
      <w:commentRangeEnd w:id="108"/>
      <w:r w:rsidDel="00000000" w:rsidR="00000000" w:rsidRPr="00000000">
        <w:commentReference w:id="108"/>
      </w:r>
      <w:commentRangeEnd w:id="109"/>
      <w:r w:rsidDel="00000000" w:rsidR="00000000" w:rsidRPr="00000000">
        <w:commentReference w:id="109"/>
      </w:r>
      <w:commentRangeEnd w:id="107"/>
      <w:r w:rsidDel="00000000" w:rsidR="00000000" w:rsidRPr="00000000">
        <w:commentReference w:id="107"/>
      </w:r>
      <w:r w:rsidDel="00000000" w:rsidR="00000000" w:rsidRPr="00000000">
        <w:rPr>
          <w:rtl w:val="0"/>
        </w:rPr>
        <w:t xml:space="preserve">, with the </w:t>
      </w:r>
      <w:commentRangeStart w:id="110"/>
      <w:r w:rsidDel="00000000" w:rsidR="00000000" w:rsidRPr="00000000">
        <w:rPr>
          <w:rtl w:val="0"/>
        </w:rPr>
        <w:t xml:space="preserve">matched groups</w:t>
      </w:r>
      <w:commentRangeEnd w:id="110"/>
      <w:r w:rsidDel="00000000" w:rsidR="00000000" w:rsidRPr="00000000">
        <w:commentReference w:id="110"/>
      </w:r>
      <w:r w:rsidDel="00000000" w:rsidR="00000000" w:rsidRPr="00000000">
        <w:rPr>
          <w:rtl w:val="0"/>
        </w:rPr>
        <w:t xml:space="preserve"> as the handler's arguments.</w:t>
      </w:r>
      <w:r w:rsidDel="00000000" w:rsidR="00000000" w:rsidRPr="00000000">
        <w:rPr>
          <w:rtl w:val="0"/>
        </w:rPr>
      </w:r>
    </w:p>
    <w:p w:rsidR="00000000" w:rsidDel="00000000" w:rsidP="00000000" w:rsidRDefault="00000000" w:rsidRPr="00000000" w14:paraId="0000036B">
      <w:pPr>
        <w:numPr>
          <w:ilvl w:val="1"/>
          <w:numId w:val="5"/>
        </w:numPr>
        <w:ind w:left="1440" w:hanging="360"/>
        <w:rPr>
          <w:u w:val="none"/>
        </w:rPr>
      </w:pPr>
      <w:commentRangeStart w:id="111"/>
      <w:commentRangeStart w:id="112"/>
      <w:r w:rsidDel="00000000" w:rsidR="00000000" w:rsidRPr="00000000">
        <w:rPr>
          <w:rFonts w:ascii="Inconsolata" w:cs="Inconsolata" w:eastAsia="Inconsolata" w:hAnsi="Inconsolata"/>
          <w:b w:val="1"/>
          <w:rtl w:val="0"/>
        </w:rPr>
        <w:t xml:space="preserve">run</w:t>
      </w:r>
      <w:commentRangeEnd w:id="111"/>
      <w:r w:rsidDel="00000000" w:rsidR="00000000" w:rsidRPr="00000000">
        <w:commentReference w:id="111"/>
      </w:r>
      <w:commentRangeEnd w:id="112"/>
      <w:r w:rsidDel="00000000" w:rsidR="00000000" w:rsidRPr="00000000">
        <w:commentReference w:id="112"/>
      </w:r>
      <w:r w:rsidDel="00000000" w:rsidR="00000000" w:rsidRPr="00000000">
        <w:rPr>
          <w:rFonts w:ascii="Inconsolata" w:cs="Inconsolata" w:eastAsia="Inconsolata" w:hAnsi="Inconsolata"/>
          <w:b w:val="1"/>
          <w:rtl w:val="0"/>
        </w:rPr>
        <w:t xml:space="preserve">(address)</w:t>
      </w:r>
      <w:r w:rsidDel="00000000" w:rsidR="00000000" w:rsidRPr="00000000">
        <w:rPr>
          <w:rtl w:val="0"/>
        </w:rPr>
        <w:t xml:space="preserve"> runs the HTTP server at the given address, and uses the collected functions to serve their specified paths.</w:t>
        <w:br w:type="textWrapping"/>
      </w:r>
    </w:p>
    <w:p w:rsidR="00000000" w:rsidDel="00000000" w:rsidP="00000000" w:rsidRDefault="00000000" w:rsidRPr="00000000" w14:paraId="0000036C">
      <w:pPr>
        <w:ind w:firstLine="720"/>
        <w:rPr/>
      </w:pPr>
      <w:r w:rsidDel="00000000" w:rsidR="00000000" w:rsidRPr="00000000">
        <w:rPr>
          <w:rFonts w:ascii="Inconsolata" w:cs="Inconsolata" w:eastAsia="Inconsolata" w:hAnsi="Inconsolata"/>
          <w:b w:val="1"/>
          <w:rtl w:val="0"/>
        </w:rPr>
        <w:t xml:space="preserve">website_example.py</w:t>
      </w:r>
      <w:r w:rsidDel="00000000" w:rsidR="00000000" w:rsidRPr="00000000">
        <w:rPr>
          <w:rtl w:val="0"/>
        </w:rPr>
        <w:t xml:space="preserve"> is a simple example of how I'd use this framework:</w:t>
        <w:br w:type="textWrapping"/>
      </w:r>
    </w:p>
    <w:tbl>
      <w:tblPr>
        <w:tblStyle w:val="Table47"/>
        <w:tblW w:w="86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15"/>
        <w:gridCol w:w="255"/>
        <w:tblGridChange w:id="0">
          <w:tblGrid>
            <w:gridCol w:w="240"/>
            <w:gridCol w:w="811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website = Website()</w:t>
            </w:r>
          </w:p>
          <w:p w:rsidR="00000000" w:rsidDel="00000000" w:rsidP="00000000" w:rsidRDefault="00000000" w:rsidRPr="00000000" w14:paraId="00000371">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372">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color w:val="93c47d"/>
                <w:rtl w:val="0"/>
              </w:rPr>
              <w:t xml:space="preserve">@website.route('/')</w:t>
            </w:r>
          </w:p>
          <w:p w:rsidR="00000000" w:rsidDel="00000000" w:rsidP="00000000" w:rsidRDefault="00000000" w:rsidRPr="00000000" w14:paraId="0000037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index</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74">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200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'&lt;html&gt;users list&lt;/html&gt;'</w:t>
            </w:r>
          </w:p>
          <w:p w:rsidR="00000000" w:rsidDel="00000000" w:rsidP="00000000" w:rsidRDefault="00000000" w:rsidRPr="00000000" w14:paraId="00000375">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376">
            <w:pPr>
              <w:spacing w:line="240" w:lineRule="auto"/>
              <w:jc w:val="left"/>
              <w:rPr>
                <w:rFonts w:ascii="Inconsolata" w:cs="Inconsolata" w:eastAsia="Inconsolata" w:hAnsi="Inconsolata"/>
                <w:color w:val="93c47d"/>
              </w:rPr>
            </w:pPr>
            <w:r w:rsidDel="00000000" w:rsidR="00000000" w:rsidRPr="00000000">
              <w:rPr>
                <w:rFonts w:ascii="Inconsolata" w:cs="Inconsolata" w:eastAsia="Inconsolata" w:hAnsi="Inconsolata"/>
                <w:color w:val="93c47d"/>
                <w:rtl w:val="0"/>
              </w:rPr>
              <w:t xml:space="preserve">@website.route('/users/([0-9]+)')</w:t>
            </w:r>
          </w:p>
          <w:p w:rsidR="00000000" w:rsidDel="00000000" w:rsidP="00000000" w:rsidRDefault="00000000" w:rsidRPr="00000000" w14:paraId="0000037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user</w:t>
            </w:r>
            <w:r w:rsidDel="00000000" w:rsidR="00000000" w:rsidRPr="00000000">
              <w:rPr>
                <w:rFonts w:ascii="Inconsolata" w:cs="Inconsolata" w:eastAsia="Inconsolata" w:hAnsi="Inconsolata"/>
                <w:rtl w:val="0"/>
              </w:rPr>
              <w:t xml:space="preserve">(</w:t>
            </w:r>
            <w:commentRangeStart w:id="113"/>
            <w:commentRangeStart w:id="114"/>
            <w:commentRangeStart w:id="115"/>
            <w:commentRangeStart w:id="116"/>
            <w:r w:rsidDel="00000000" w:rsidR="00000000" w:rsidRPr="00000000">
              <w:rPr>
                <w:rFonts w:ascii="Inconsolata" w:cs="Inconsolata" w:eastAsia="Inconsolata" w:hAnsi="Inconsolata"/>
                <w:rtl w:val="0"/>
              </w:rPr>
              <w:t xml:space="preserve">user_id</w:t>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commentRangeEnd w:id="116"/>
            <w:r w:rsidDel="00000000" w:rsidR="00000000" w:rsidRPr="00000000">
              <w:commentReference w:id="116"/>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7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user_id </w:t>
            </w:r>
            <w:r w:rsidDel="00000000" w:rsidR="00000000" w:rsidRPr="00000000">
              <w:rPr>
                <w:rFonts w:ascii="Inconsolata" w:cs="Inconsolata" w:eastAsia="Inconsolata" w:hAnsi="Inconsolata"/>
                <w:b w:val="1"/>
                <w:color w:val="629ebb"/>
                <w:rtl w:val="0"/>
              </w:rPr>
              <w:t xml:space="preserve">not in</w:t>
            </w:r>
            <w:r w:rsidDel="00000000" w:rsidR="00000000" w:rsidRPr="00000000">
              <w:rPr>
                <w:rFonts w:ascii="Inconsolata" w:cs="Inconsolata" w:eastAsia="Inconsolata" w:hAnsi="Inconsolata"/>
                <w:rtl w:val="0"/>
              </w:rPr>
              <w:t xml:space="preserve"> [</w:t>
            </w:r>
            <w:commentRangeStart w:id="117"/>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commentRangeEnd w:id="117"/>
            <w:r w:rsidDel="00000000" w:rsidR="00000000" w:rsidRPr="00000000">
              <w:commentReference w:id="117"/>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79">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404</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w:t>
            </w:r>
            <w:r w:rsidDel="00000000" w:rsidR="00000000" w:rsidRPr="00000000">
              <w:rPr>
                <w:rtl w:val="0"/>
              </w:rPr>
            </w:r>
          </w:p>
          <w:p w:rsidR="00000000" w:rsidDel="00000000" w:rsidP="00000000" w:rsidRDefault="00000000" w:rsidRPr="00000000" w14:paraId="0000037A">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200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f'&lt;html&gt;user </w:t>
            </w:r>
            <w:r w:rsidDel="00000000" w:rsidR="00000000" w:rsidRPr="00000000">
              <w:rPr>
                <w:rFonts w:ascii="Inconsolata" w:cs="Inconsolata" w:eastAsia="Inconsolata" w:hAnsi="Inconsolata"/>
                <w:color w:val="fe9580"/>
                <w:rtl w:val="0"/>
              </w:rPr>
              <w:t xml:space="preserve">{user_id}</w:t>
            </w:r>
            <w:r w:rsidDel="00000000" w:rsidR="00000000" w:rsidRPr="00000000">
              <w:rPr>
                <w:rFonts w:ascii="Inconsolata" w:cs="Inconsolata" w:eastAsia="Inconsolata" w:hAnsi="Inconsolata"/>
                <w:color w:val="fd4f2a"/>
                <w:rtl w:val="0"/>
              </w:rPr>
              <w:t xml:space="preserve">&lt;/html&gt;'</w:t>
            </w:r>
          </w:p>
          <w:p w:rsidR="00000000" w:rsidDel="00000000" w:rsidP="00000000" w:rsidRDefault="00000000" w:rsidRPr="00000000" w14:paraId="0000037B">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37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__name__ == </w:t>
            </w:r>
            <w:r w:rsidDel="00000000" w:rsidR="00000000" w:rsidRPr="00000000">
              <w:rPr>
                <w:rFonts w:ascii="Inconsolata" w:cs="Inconsolata" w:eastAsia="Inconsolata" w:hAnsi="Inconsolata"/>
                <w:color w:val="fd4f2a"/>
                <w:rtl w:val="0"/>
              </w:rPr>
              <w:t xml:space="preserve">'__main__'</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37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website.run((</w:t>
            </w:r>
            <w:commentRangeStart w:id="118"/>
            <w:commentRangeStart w:id="119"/>
            <w:r w:rsidDel="00000000" w:rsidR="00000000" w:rsidRPr="00000000">
              <w:rPr>
                <w:rFonts w:ascii="Inconsolata" w:cs="Inconsolata" w:eastAsia="Inconsolata" w:hAnsi="Inconsolata"/>
                <w:color w:val="fd4f2a"/>
                <w:rtl w:val="0"/>
              </w:rPr>
              <w:t xml:space="preserve">'127.0.0.1'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8000</w:t>
            </w:r>
            <w:commentRangeEnd w:id="118"/>
            <w:r w:rsidDel="00000000" w:rsidR="00000000" w:rsidRPr="00000000">
              <w:commentReference w:id="118"/>
            </w:r>
            <w:commentRangeEnd w:id="119"/>
            <w:r w:rsidDel="00000000" w:rsidR="00000000" w:rsidRPr="00000000">
              <w:commentReference w:id="119"/>
            </w:r>
            <w:r w:rsidDel="00000000" w:rsidR="00000000" w:rsidRPr="00000000">
              <w:rPr>
                <w:rFonts w:ascii="Inconsolata" w:cs="Inconsolata" w:eastAsia="Inconsolata" w:hAnsi="Inconsolata"/>
                <w:rtl w:val="0"/>
              </w:rPr>
              <w:t xml:space="preserv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383">
      <w:pPr>
        <w:ind w:firstLine="720"/>
        <w:rPr/>
      </w:pPr>
      <w:r w:rsidDel="00000000" w:rsidR="00000000" w:rsidRPr="00000000">
        <w:rPr>
          <w:rtl w:val="0"/>
        </w:rPr>
        <w:br w:type="textWrapping"/>
        <w:tab/>
      </w:r>
      <w:commentRangeStart w:id="120"/>
      <w:commentRangeStart w:id="121"/>
      <w:commentRangeStart w:id="122"/>
      <w:commentRangeStart w:id="123"/>
      <w:r w:rsidDel="00000000" w:rsidR="00000000" w:rsidRPr="00000000">
        <w:rPr>
          <w:rtl w:val="0"/>
        </w:rPr>
        <w:t xml:space="preserve">Finally, integrate this website with your </w:t>
      </w:r>
      <w:r w:rsidDel="00000000" w:rsidR="00000000" w:rsidRPr="00000000">
        <w:rPr>
          <w:rFonts w:ascii="Inconsolata" w:cs="Inconsolata" w:eastAsia="Inconsolata" w:hAnsi="Inconsolata"/>
          <w:b w:val="1"/>
          <w:rtl w:val="0"/>
        </w:rPr>
        <w:t xml:space="preserve">web.</w:t>
      </w:r>
      <w:commentRangeStart w:id="124"/>
      <w:commentRangeStart w:id="125"/>
      <w:commentRangeStart w:id="126"/>
      <w:r w:rsidDel="00000000" w:rsidR="00000000" w:rsidRPr="00000000">
        <w:rPr>
          <w:rFonts w:ascii="Inconsolata" w:cs="Inconsolata" w:eastAsia="Inconsolata" w:hAnsi="Inconsolata"/>
          <w:b w:val="1"/>
          <w:rtl w:val="0"/>
        </w:rPr>
        <w:t xml:space="preserve">py</w:t>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tl w:val="0"/>
        </w:rPr>
        <w:t xml:space="preserve">.</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hav" w:id="89" w:date="2019-11-12T09:39:32Z">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okay to just call the function with the supplied arguments? Why do we need to use it?</w:t>
      </w:r>
    </w:p>
  </w:comment>
  <w:comment w:author="Dan Gittik" w:id="90" w:date="2019-11-12T12:17:46Z">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your implementation, but yeah, it's OK to just call the function with the supplied arguments. Its actual arguments name are mostly needed if you'd like to print out an informative usage message.</w:t>
      </w:r>
    </w:p>
  </w:comment>
  <w:comment w:author="Dan Gittik" w:id="39" w:date="2019-11-03T20:41:31Z">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optional — you don't have to submit it!</w:t>
      </w:r>
    </w:p>
  </w:comment>
  <w:comment w:author="Dan Gittik" w:id="40" w:date="2019-11-03T20:41:46Z">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optional — you don't have to submit it!</w:t>
      </w:r>
    </w:p>
  </w:comment>
  <w:comment w:author="Dan Gittik" w:id="41" w:date="2019-11-03T20:41:49Z">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optional — you don't have to submit it!</w:t>
      </w:r>
    </w:p>
  </w:comment>
  <w:comment w:author="Dan Gittik" w:id="44" w:date="2019-11-03T20:43:52Z">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it's pretty much what we saw in the lesson — and its OK to use the code from there. I just want you to get a taste, and amend it to do some more cool stuff later on.</w:t>
      </w:r>
    </w:p>
  </w:comment>
  <w:comment w:author="Yahav" w:id="103" w:date="2019-11-12T09:26:08Z">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to interpret the 1 as the correct type (int in this case)?</w:t>
      </w:r>
    </w:p>
  </w:comment>
  <w:comment w:author="Dan Gittik" w:id="104" w:date="2019-11-12T11:20:40Z">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 both the tests and the examples assume the passed in value is a string and cast it according to their own needs.</w:t>
      </w:r>
    </w:p>
  </w:comment>
  <w:comment w:author="Yuval Helman" w:id="91" w:date="2019-11-12T12:34:50Z">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recognized function names are the ones that are available from "main()"'s scope? (Global, same class, etc?) and that are decorated with cli.command ?</w:t>
      </w:r>
    </w:p>
  </w:comment>
  <w:comment w:author="Dan Gittik" w:id="92" w:date="2019-11-12T12:42:28Z">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a reason to limit it to the global scope -- the main purpose of the decorator is to "collect" the decorated functions, so that you can compare the command to their names later and invoke the right one.</w:t>
      </w:r>
    </w:p>
  </w:comment>
  <w:comment w:author="Dan Gittik" w:id="50" w:date="2019-11-04T11:45:21Z">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have to be thread-safe.</w:t>
      </w:r>
    </w:p>
  </w:comment>
  <w:comment w:author="Omri Avisar" w:id="51" w:date="2019-11-06T22:24:23Z">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nested calling of different decorated functions?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decorated f1, f2. Where f1 calls f2, is indentation needed? Which means I treat f2 as a nested call of f1. This way it's  make more sense, and make it easier to view the calling stack at each point.</w:t>
      </w:r>
    </w:p>
  </w:comment>
  <w:comment w:author="Dan Gittik" w:id="52" w:date="2019-11-07T10:04:44Z">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only checks the same function, but almost all implementations I can think of (e.g. global variable, function state) will work for different decorated functions as well.</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to disambiguate, let's decide that this should indeed work on different decorated functions.</w:t>
      </w:r>
    </w:p>
  </w:comment>
  <w:comment w:author="Eitan-Hai Mashiah" w:id="29" w:date="2019-11-15T09:41:41Z">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the is_prime function when  implementing the sieve_of_eratosthenes function?</w:t>
      </w:r>
    </w:p>
  </w:comment>
  <w:comment w:author="Dan Gittik" w:id="30" w:date="2019-11-15T10:54:48Z">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don't see why not.</w:t>
      </w:r>
    </w:p>
  </w:comment>
  <w:comment w:author="Dan Gittik" w:id="64" w:date="2019-11-04T11:51:44Z">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print exactly 2 digits after the decimal point.</w:t>
      </w:r>
    </w:p>
  </w:comment>
  <w:comment w:author="Yahav" w:id="65" w:date="2019-11-10T16:31:53Z">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sometimes prints 1 digit (second digit is 0 I assume), it's okay?</w:t>
      </w:r>
    </w:p>
  </w:comment>
  <w:comment w:author="Dan Gittik" w:id="66" w:date="2019-11-10T16:55:10Z">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tests will handle it well, but it's actually quite easy to print 2 digits using f-strings: f'{elapsed:0.2f}'.</w:t>
      </w:r>
    </w:p>
  </w:comment>
  <w:comment w:author="Yahav" w:id="81" w:date="2019-11-11T18:29:26Z">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make it part of the command-line interface? Do we need to use an external package?</w:t>
      </w:r>
    </w:p>
  </w:comment>
  <w:comment w:author="Dan Gittik" w:id="82" w:date="2019-11-11T19:55:54Z">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don't. The expression is better exemplified further down, when I define cli to be a CommandLineInterface(), use it to decorate inc(x) and add(x, y), which "collects them" and "makes them part of" this cli -- and then when I deploy it with cli.main(), the "inc x=&lt;value&gt;" and "add x=&lt;value&gt; y=&lt;value&gt;" commands become available. Makes sense?</w:t>
      </w:r>
    </w:p>
  </w:comment>
  <w:comment w:author="Dan Gittik" w:id="79" w:date="2019-11-04T12:08:49Z">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question 4.</w:t>
      </w:r>
    </w:p>
  </w:comment>
  <w:comment w:author="Daniel Meltzer" w:id="9" w:date="2019-11-10T19:40:24Z">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share my solution here, but as I solved these questions I didn't see a similar example in class</w:t>
      </w:r>
    </w:p>
  </w:comment>
  <w:comment w:author="Dan Gittik" w:id="10" w:date="2019-11-10T20:34:17Z">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like any of the questions involved something that wasn't covered in class (of a variation thereof), you can send me your examples by email.</w:t>
      </w:r>
    </w:p>
  </w:comment>
  <w:comment w:author="Michal Deutch" w:id="113" w:date="2019-11-10T15:46:43Z">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Website.run is called on a path that matches to a parameterized handler (such as user), what should be passed to it as the argument? It's pretty obvious in the user case but is that general to Website? meaning if path us '/' no parameters are passed and if not pass the last element of the path?</w:t>
      </w:r>
    </w:p>
  </w:comment>
  <w:comment w:author="Dan Gittik" w:id="114" w:date="2019-11-10T16:20:42Z">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idea is to use basic regular expression matching.</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 pattern has no groups.</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"/users/[0-9]+" pattern also has no groups.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"/users/([0-9]+)" (note the parenthesis) captures the digits after the "users" into a group.</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import the re module, and use its match/search functions, you'd get a "match" object, which has a "groups()" method, returning all the captured groups -- you can pass this as *args to the handler. Further details are available as part of the re module's official documentation.</w:t>
      </w:r>
    </w:p>
  </w:comment>
  <w:comment w:author="Yahav" w:id="115" w:date="2019-11-12T16:38:40Z">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 understand how a function can receive parameters here, as in the website.py you are dealing with generic call to a function, and to extract user_id for example you have to do some logic</w:t>
      </w:r>
    </w:p>
  </w:comment>
  <w:comment w:author="Dan Gittik" w:id="116" w:date="2019-11-12T18:36:03Z">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is indeed a generic utility, which is used to decorate any function and add it as a request handler to a website.</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you're decorating a new function -- i.e. a new request handler -- you're also specifying the path as route()'s argument, right? So if you're using a regular expression like '/users/([0-9]+)', which can be used to extract exactly one group from any given path like '/users/1', you'd have to decorate a function that receives exactly that one argument.</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pass a different regular expression, like '/([a-z])/([a-z])', which captures two groups (for example, for '/a/b', you'd get the groups 'a' and 'b', and for '/c/d' you'd get 'c' and 'd'), you'd have to decorate a function that receives two arguments (so that it can be called with 'a' and 'b', but also with 'c' and 'd'). Makes sense?</w:t>
      </w:r>
    </w:p>
  </w:comment>
  <w:comment w:author="Raghad Zeidan" w:id="56" w:date="2019-11-16T12:21:24Z">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necessary for the lines to be seperated by \n when writing to a file?</w:t>
      </w:r>
    </w:p>
  </w:comment>
  <w:comment w:author="Dan Gittik" w:id="57" w:date="2019-11-16T13:50:35Z">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up to the logging function, not to the decorator.</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lesson, we saw a "write" function which called "fp.write(line + '\n')"; in this example, I simply pass "fp.write" (which won't be separated).</w:t>
      </w:r>
    </w:p>
  </w:comment>
  <w:comment w:author="Daniel Meltzer" w:id="17" w:date="2019-11-16T10:42:01Z">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include import line? is there a way we can import inside the one liner?</w:t>
      </w:r>
    </w:p>
  </w:comment>
  <w:comment w:author="Dan Gittik" w:id="18" w:date="2019-11-16T13:46:46Z">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tests assert that the body of the function is exactly one line long.</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just do the imports at the top of the file?</w:t>
      </w:r>
    </w:p>
  </w:comment>
  <w:comment w:author="Dan Gittik" w:id="107" w:date="2019-11-04T14:24:22Z">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standard re module.</w:t>
      </w:r>
    </w:p>
  </w:comment>
  <w:comment w:author="Assaf Manor" w:id="19" w:date="2019-11-09T10:43:12Z">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allowed to use imports in another line? (e.g. pathlib)</w:t>
      </w:r>
    </w:p>
  </w:comment>
  <w:comment w:author="Dan Gittik" w:id="20" w:date="2019-11-09T11:01:59Z">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only the function itself is required to be one line.</w:t>
      </w:r>
    </w:p>
  </w:comment>
  <w:comment w:author="Thor Kruuse" w:id="21" w:date="2019-11-09T11:02:33Z">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Unofficial answer would be yes; tests use reflection and take the source code after the "def" line (the beginning of the function). Therefore imports above function would be forgiven.</w:t>
      </w:r>
    </w:p>
  </w:comment>
  <w:comment w:author="Dan Gittik" w:id="110" w:date="2019-11-04T14:25:21Z">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re.search(pattern, string) function returns a match object, which has a groups() method, returning all the matched groups, which you can then pass to the handler as arguments.</w:t>
      </w:r>
    </w:p>
  </w:comment>
  <w:comment w:author="Dan Gittik" w:id="105" w:date="2019-11-04T14:25:46Z">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return 200, '&lt;html&gt;...&lt;/html&gt;', or return 404, ''.</w:t>
      </w:r>
    </w:p>
  </w:comment>
  <w:comment w:author="Dan Gittik" w:id="4" w:date="2019-11-03T19:16:30Z">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to your ID.</w:t>
      </w:r>
    </w:p>
  </w:comment>
  <w:comment w:author="Daniel Meltzer" w:id="15" w:date="2019-11-10T19:27:25Z">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count changing x,y to None in signature ?</w:t>
      </w:r>
    </w:p>
  </w:comment>
  <w:comment w:author="Dan Gittik" w:id="16" w:date="2019-11-10T20:41:04Z">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change the default arguments.</w:t>
      </w:r>
    </w:p>
  </w:comment>
  <w:comment w:author="Dan Gittik" w:id="106" w:date="2019-11-04T14:23:58Z">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regular expression pattern that matches /users/ and then one or more digits.</w:t>
      </w:r>
    </w:p>
  </w:comment>
  <w:comment w:author="Adi Dinerstein" w:id="120" w:date="2019-11-09T13:08:48Z">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integrate the CLI from the previous question as well?</w:t>
      </w:r>
    </w:p>
  </w:comment>
  <w:comment w:author="Dan Gittik" w:id="121" w:date="2019-11-09T20:17:57Z">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but there's no particular CLI required from web.py at this point.</w:t>
      </w:r>
    </w:p>
  </w:comment>
  <w:comment w:author="Yahav" w:id="122" w:date="2019-11-12T15:37:10Z">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explain what does it mean to integrate it with our web.py?</w:t>
      </w:r>
    </w:p>
  </w:comment>
  <w:comment w:author="Dan Gittik" w:id="123" w:date="2019-11-12T18:28:00Z">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 refactoring web.py by instantiating a Website() object and using it to decorate your request handlers (with @website.route('/') and @website.route('/users/([0-9]+)'), pretty much like in the example) so that it works exactly the same, but using this new utility.</w:t>
      </w:r>
    </w:p>
  </w:comment>
  <w:comment w:author="May Gan" w:id="22" w:date="2019-11-08T13:40:46Z">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change the function's signature?</w:t>
      </w:r>
    </w:p>
  </w:comment>
  <w:comment w:author="Dan Gittik" w:id="23" w:date="2019-11-08T13:58:45Z">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please don't do that.</w:t>
      </w:r>
    </w:p>
  </w:comment>
  <w:comment w:author="Daniel Meltzer" w:id="11" w:date="2019-11-10T19:13:08Z">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wee init p and i index before the loop?</w:t>
      </w:r>
    </w:p>
  </w:comment>
  <w:comment w:author="Dan Gittik" w:id="12" w:date="2019-11-10T20:36:32Z">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solved without initializing p separately (not sure what i stands for).</w:t>
      </w:r>
    </w:p>
  </w:comment>
  <w:comment w:author="Daniel Meltzer" w:id="13" w:date="2019-11-10T19:16:56Z">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rewrite as a function means? put the loop in function, create a nested loop for each row.. ?</w:t>
      </w:r>
    </w:p>
  </w:comment>
  <w:comment w:author="Dan Gittik" w:id="14" w:date="2019-11-10T20:39:00Z">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in the previous question: start with n = int(sys.argv[1]), then have your loop; when rewriting it as a function, write one that receives n as an argument and behaves similarly.</w:t>
      </w:r>
    </w:p>
  </w:comment>
  <w:comment w:author="Benny Fellman" w:id="100" w:date="2019-11-19T16:29:11Z">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expect stdout, while stderr might be a better option</w:t>
      </w:r>
    </w:p>
  </w:comment>
  <w:comment w:author="Dan Gittik" w:id="101" w:date="2019-11-19T18:03:59Z">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I should've specified this. For now, stick to stdout. Thanks!</w:t>
      </w:r>
    </w:p>
  </w:comment>
  <w:comment w:author="Dan Gittik" w:id="3" w:date="2019-11-05T18:15:15Z">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line break in bash, because the entire command doesn't fit in one line; it's not essential.</w:t>
      </w:r>
    </w:p>
  </w:comment>
  <w:comment w:author="Daniel Meltzer" w:id="7" w:date="2019-11-10T18:53:08Z">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we ask questions about these or see solutions?</w:t>
      </w:r>
    </w:p>
  </w:comment>
  <w:comment w:author="Dan Gittik" w:id="8" w:date="2019-11-10T20:33:39Z">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Solutions are not currently available; I'm still figuring out how I'd like to play it.</w:t>
      </w:r>
    </w:p>
  </w:comment>
  <w:comment w:author="Yuval Helman" w:id="24" w:date="2019-11-11T06:01:13Z">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 returned should be one dictionary of "name:size" values? or output one dictionary for each pair?</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file's size should be taken from os\pathlib related function?</w:t>
      </w:r>
    </w:p>
  </w:comment>
  <w:comment w:author="Dan Gittik" w:id="25" w:date="2019-11-11T06:39:03Z">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 should be a dictionary mapping all file names in the current directory to their sizes.</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get the file size I know is with os.stat.</w:t>
      </w:r>
    </w:p>
  </w:comment>
  <w:comment w:author="Dan Gittik" w:id="33" w:date="2019-11-05T07:36:32Z">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have to be performant (at all).</w:t>
      </w:r>
    </w:p>
  </w:comment>
  <w:comment w:author="Yuval Helman" w:id="31" w:date="2019-11-11T06:02:54Z">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 is prime, we include it in the printing?</w:t>
      </w:r>
    </w:p>
  </w:comment>
  <w:comment w:author="Dan Gittik" w:id="32" w:date="2019-11-11T06:40:37Z">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return all primes up to this number, excluding the number itself. In general, ranges in Python are of the form [a, b), or a &lt;= x &lt; b, like range(0, 5) being 0, 1, 2, 3, 4.</w:t>
      </w:r>
    </w:p>
  </w:comment>
  <w:comment w:author="Michael Chibotero" w:id="34" w:date="2019-11-10T17:24:01Z">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allowed to import anything amd use it (excluding itertools.product)?</w:t>
      </w:r>
    </w:p>
  </w:comment>
  <w:comment w:author="Dan Gittik" w:id="35" w:date="2019-11-10T17:33:41Z">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solved it without importing anything, so I'm inclined to say no. What would you like to import?</w:t>
      </w:r>
    </w:p>
  </w:comment>
  <w:comment w:author="Dan Gittik" w:id="36" w:date="2019-11-03T20:41:27Z">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optional — you don't have to submit it!</w:t>
      </w:r>
    </w:p>
  </w:comment>
  <w:comment w:author="Omri Avisar" w:id="37" w:date="2019-11-08T15:30:37Z">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those exercises are optional, but there is a problem in the tester, the testing functions of the onel-iners aren't aligned with the functions they are suppose to check. For example test_e1d_one_liner tests permutations instead of product. I know this does'nt matter since the one liner check isn't question specific, but it took me some time to understand the problem</w:t>
      </w:r>
    </w:p>
  </w:comment>
  <w:comment w:author="Dan Gittik" w:id="38" w:date="2019-11-08T15:43:35Z">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there's been a mixup with the test names. I fixed it and pushed an updated version, sorry about that.</w:t>
      </w:r>
    </w:p>
  </w:comment>
  <w:comment w:author="Dan Gittik" w:id="26" w:date="2019-11-05T07:35:39Z">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have to be performant (at all).</w:t>
      </w:r>
    </w:p>
  </w:comment>
  <w:comment w:author="May Gan" w:id="27" w:date="2019-11-08T13:39:29Z">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 is it optional or mandatory?</w:t>
      </w:r>
    </w:p>
  </w:comment>
  <w:comment w:author="Dan Gittik" w:id="28" w:date="2019-11-08T13:58:28Z">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 1a, 1b and 1c are mandatory; what I meant is that I don't care about their performance (i.e. you don't have to use some clever mathematical tricks to work with prime numbers more efficiently).</w:t>
      </w:r>
    </w:p>
  </w:comment>
  <w:comment w:author="Dan Gittik" w:id="117" w:date="2019-11-04T14:28:57Z">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only support users 1 and 2 (but it's dummy code anyway, so who cares).</w:t>
      </w:r>
    </w:p>
  </w:comment>
  <w:comment w:author="עומרי אבישר" w:id="124" w:date="2019-11-11T07:15:43Z">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website interface should do the logging required from ex1? Or it should be done by the implementation of the interface?</w:t>
      </w:r>
    </w:p>
  </w:comment>
  <w:comment w:author="עומרי אבישר" w:id="125" w:date="2019-11-11T07:22:02Z">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appropriate solution would be to send the website interface a logging flag indicating whether to log each query or not</w:t>
      </w:r>
    </w:p>
  </w:comment>
  <w:comment w:author="Dan Gittik" w:id="126" w:date="2019-11-11T08:29:35Z">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referring to the automatic logs emitted by http.server? They're not part of the requirements, and I'm not testing for them, so you can do whatever you prefer.</w:t>
      </w:r>
    </w:p>
  </w:comment>
  <w:comment w:author="Yuval Helman" w:id="73" w:date="2019-11-12T08:51:21Z">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raise a value error with the message that should've happen? I can print (ValueError: argument 'x' must be int) by myself , but is there a way to raise it with an appropriate  way? (like a function that accepts a type and an arguments and throws if needed?)</w:t>
      </w:r>
    </w:p>
  </w:comment>
  <w:comment w:author="Dan Gittik" w:id="74" w:date="2019-11-12T11:19:58Z">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 understand the question.</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validate_types(**types) decorator defines a wrapper which, like I suggested, translates its *args and **kwargs to a dictionary of arguments to be passed unto the original function -- then, you can iterate over this dictionary, and see if the type of some key, e.g. "x", is the same as what's been passed into the decorator, and if not, raise something like ValueError(f'argument {key} must be {types[key].__name__}').</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sure what's this last bit with ___name___ is, like I said -- the particular error message is not that important).</w:t>
      </w:r>
    </w:p>
  </w:comment>
  <w:comment w:author="Amit-Shai Koren" w:id="75" w:date="2020-01-17T12:23:26Z">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managed to do all of the print but i couldn't manage to put the apostrophes there (' ') because it ruined the format of the fstring. does it have to be there?</w:t>
      </w:r>
    </w:p>
  </w:comment>
  <w:comment w:author="Dan Gittik" w:id="76" w:date="2020-01-17T19:33:14Z">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the tests check for the exact message, but in any case, it should be easy enough -- just use double-quotes for the f-string, or escape the single quote with a backslash.</w:t>
      </w:r>
    </w:p>
  </w:comment>
  <w:comment w:author="Yahav" w:id="118" w:date="2019-11-12T16:24:56Z">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to supply a data directory?</w:t>
      </w:r>
    </w:p>
  </w:comment>
  <w:comment w:author="Dan Gittik" w:id="119" w:date="2019-11-12T18:30:28Z">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the Website() object, no; note that you're developing a generic utility class, which makes it easier to write web servers -- both for your particular use case (which involves a data directory), and for other use cases.</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integrating this Website() object with web.py, you'd have to figure out how to pass this data directory to your request handlers, but not through this utility.</w:t>
      </w:r>
    </w:p>
  </w:comment>
  <w:comment w:author="Ido Samselik" w:id="5" w:date="2019-11-16T15:35:38Z">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 doesn't stage new files from the sub dirs. I think "git add -A" will be better</w:t>
      </w:r>
    </w:p>
  </w:comment>
  <w:comment w:author="Dan Gittik" w:id="6" w:date="2019-11-17T14:16:33Z">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 should actually stage files recursively, but you'd have to run from the root exercise directory (e.g. exercise-2/, not exercise-2/q1).</w:t>
      </w:r>
    </w:p>
  </w:comment>
  <w:comment w:author="Yuval Helman" w:id="111" w:date="2019-11-15T19:59:29Z">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suppose to provide similar functionality like we previously had on web.py? To be more precise: Do i need to rewrite "run_webserver" from HW1 as the "Website.run" function? (Hard to just guess my own style of doing this.. because It won't necessarily pass the tests)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web.py we had a class that inherited from BaseHTTPServer. Should Website inherit from it too? or somehow use the class from the previous question while only functioning as its "run_webserver"? Don't really understand the design of adding this here.</w:t>
      </w:r>
    </w:p>
  </w:comment>
  <w:comment w:author="Dan Gittik" w:id="112" w:date="2019-11-16T08:11:46Z">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web.py is supposed to work like before -- namely, have a run_webserver function that receives the address and the data_dir.</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its implementation, it used to solve two problems: "how to HTTP" and "how to manage/display thoughts by different users". What we've done is effectively "abstracted away" the "how to HTTP" problem and solution, into a simple, generic utility called website.</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run_webserver, you're expected to instantiate a Website() object, use it to decorate your GET handlers (pretty much like in the example), and run it.</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added value of the website.py utility is that although you've already implemented similar logic, this interface can be used to quickly and easily write many other websites in the future (similarly to the cli.py utility), without worrying to much about inheriting from BaseHTTPServer, implementing do_GET, etc.</w:t>
      </w:r>
    </w:p>
  </w:comment>
  <w:comment w:author="Benny Fellman" w:id="1" w:date="2019-11-12T05:44:30Z">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just add the submission remote as "submission"?</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origin forces us to remove the original remote, which we later need to pull patches</w:t>
      </w:r>
    </w:p>
  </w:comment>
  <w:comment w:author="Dan Gittik" w:id="2" w:date="2019-11-12T11:07:40Z">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actually a great idea. Luckily, we're going to learn git in a couple lessons :)</w:t>
      </w:r>
    </w:p>
  </w:comment>
  <w:comment w:author="Dan Gittik" w:id="0" w:date="2019-11-05T09:14:16Z">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logged in with your Google account in order to see this option.</w:t>
      </w:r>
    </w:p>
  </w:comment>
  <w:comment w:author="Yair Karin" w:id="42" w:date="2019-11-11T10:16:08Z">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functools.wraps?</w:t>
      </w:r>
    </w:p>
  </w:comment>
  <w:comment w:author="Dan Gittik" w:id="43" w:date="2019-11-11T10:48:19Z">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 fact, you should.</w:t>
      </w:r>
    </w:p>
  </w:comment>
  <w:comment w:author="Yahav" w:id="58" w:date="2019-11-10T12:21:36Z">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lru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n Gittik" w:id="59" w:date="2019-11-10T13:15:11Z">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המטרה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בפייתון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3.6+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dictionaries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aghad Zeidan" w:id="60" w:date="2019-11-16T13:32:15Z">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rely on that?</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explicitly in the documentation that we shouldn't rely on its order, as it is just a side-effect not a feature</w:t>
      </w:r>
    </w:p>
  </w:comment>
  <w:comment w:author="Dan Gittik" w:id="61" w:date="2019-11-16T13:53:13Z">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Python 3.6 it was an implementation detail (so it'd only be OK to rely on it as long as we're all using exactly the same python distribution), but in Python 3.7 they made it part of the standard, so it's officially reliable.</w:t>
      </w:r>
    </w:p>
  </w:comment>
  <w:comment w:author="Michal Deutch" w:id="46" w:date="2019-11-08T20:21:32Z">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testw2.py/test_e2b_error expects the format to be:</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div(x=1, y=0) on error: division by zero"</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correct format?</w:t>
      </w:r>
    </w:p>
  </w:comment>
  <w:comment w:author="Dan Gittik" w:id="47" w:date="2019-11-09T08:55:49Z">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absolutely right, this is my mistake. The correct format is "on error" -- I've fixed the doc. Sorry about that.</w:t>
      </w:r>
    </w:p>
  </w:comment>
  <w:comment w:author="Omer Shlifka" w:id="93" w:date="2019-11-10T13:09:33Z">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tests expect command functions to have a field called "exit_code", but this is not described in the exercise. The instruction is to exit with non zero status code. Should we provide the command with this code?</w:t>
      </w:r>
    </w:p>
  </w:comment>
  <w:comment w:author="Dan Gittik" w:id="94" w:date="2019-11-10T13:17:45Z">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tests don't expect that; the "command" variable in the tests is part of the "_argv" context manager, which actually "captures" your CLI's exit code (by catching the SystemExit exception, raised by the sys.exit call you'd use).</w:t>
      </w:r>
    </w:p>
  </w:comment>
  <w:comment w:author="Ohad Rubin" w:id="95" w:date="2019-11-12T01:51:17Z">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tests expect that if the function was successfully ran, we would exit with a zero status code.</w:t>
      </w:r>
    </w:p>
  </w:comment>
  <w:comment w:author="Dan Gittik" w:id="96" w:date="2019-11-12T11:06:53Z">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but it's the default behaviour anyway: if you don't do anything special and your code "just ends", the python process would exit with a zero status code.</w:t>
      </w:r>
    </w:p>
  </w:comment>
  <w:comment w:author="Yahav" w:id="97" w:date="2019-11-12T11:08:53Z">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return value of the function we just executed is irrelevant? We don't need to return it?</w:t>
      </w:r>
    </w:p>
  </w:comment>
  <w:comment w:author="Dan Gittik" w:id="98" w:date="2019-11-12T11:15:11Z">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don't. All the functions in all the examples (as well as your client and server code) are functions that print their result, so they work well with a CLI. A function that returns something will be harder to use from the command-line, because a) the return code is already "taken" to communicate whether the command succeeded and failed, and b) it's extremely limited (one byte) -- you can't return strings, floats, or more generally, objects.</w:t>
      </w:r>
    </w:p>
  </w:comment>
  <w:comment w:author="Dan Gittik" w:id="99" w:date="2019-11-12T11:16:06Z">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Ohad -- I just noticed the tests expect you to specifically call sys.exit(0) or raise a SystemExit(0) on successful behaviour, which is an oversight on my part. You're only expected to do that on error, and and I'll amend the tests and upload and update momentarily.</w:t>
      </w:r>
    </w:p>
  </w:comment>
  <w:comment w:author="Omri Avisar" w:id="83" w:date="2019-11-08T16:42:24Z">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refer to a function with *args or **kwargs? It's seems that when kwargs is available, everything is possible, since we are passing arguments as &lt;key&gt;=&lt;value&gt; and that *args becomes redundant. Is it acceptable?</w:t>
      </w:r>
    </w:p>
  </w:comment>
  <w:comment w:author="Dan Gittik" w:id="84" w:date="2019-11-09T08:15:15Z">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kwargs, everything is possible -- but only as long as you're passing arguments by keyword; so for example, you couldn't use f(**kwargs) for f(1, 2, 3), i.e. passing arguments by position.</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perfect forwarding (and decorator) need to support both; if you're unsure how to iterate over it and print it, check out this slide: https://docs.google.com/presentation/d/1Ne0q41q2GtaCm9bsiUr7VFhqk1OzlBYijFJZapx-z0U/edit#slide=id.g6153dc0e71_0_2216</w:t>
      </w:r>
    </w:p>
  </w:comment>
  <w:comment w:author="Omri Avisar" w:id="85" w:date="2019-11-09T08:45:33Z">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are correct, but when we call each command we do it by keyword. So anyway passing f(1,2,3) is impossible. Since argument must pass as key=arg_value. So it's not possible to call by position. Which make no use  for *args and make f(**kwargs) the general function</w:t>
      </w:r>
    </w:p>
  </w:comment>
  <w:comment w:author="Dan Gittik" w:id="86" w:date="2019-11-09T09:24:38Z">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true: when you decorate some function, e.g. foo, with @command -- not only does it become available as part of the CLI, in which case calling "foo x=1" will indeed pass x=1 as a keyword argument -- but it also remains as a regular function in your global scope. I can import your module and call foo directory, passing x by position. I don't think any of the tests does that, but at least in theory, it wouldn't be right to replace f's signature with **kwargs only.</w:t>
      </w:r>
    </w:p>
  </w:comment>
  <w:comment w:author="Ohad Rubin" w:id="87" w:date="2019-11-12T01:38:52Z">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For the function f(a,*args,**kwargs), we can't provide arguments for  the list args, because we have to provide keywords.</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we can only handle functions of the type f(a,b,c,...,z,**kwargs)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comment>
  <w:comment w:author="Dan Gittik" w:id="88" w:date="2019-11-12T11:05:54Z">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true. We'll learn more advanced ways to do what you're describing, but for now the exercise only ever tests for more or less the same simple functions as what you see in the examples.</w:t>
      </w:r>
    </w:p>
  </w:comment>
  <w:comment w:author="Yuval Helman" w:id="48" w:date="2019-11-11T11:58:57Z">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there's an exception, we obviously need to catch it for printing in the decorator.</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do we need to throw it back up? and let the interpreter print the full traceback? (unlike in your example.. which is fine, but I just want to make sure)</w:t>
      </w:r>
    </w:p>
  </w:comment>
  <w:comment w:author="Dan Gittik" w:id="49" w:date="2019-11-11T12:33:05Z">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just re-raise the exception by calling "raise" from the "except" block, like we saw in class. In the example, the last line (in purple) is actually printed by the interpreter as part of the traceback (again, same as we do in class); I just never write the entire traceback in my examples.</w:t>
      </w:r>
    </w:p>
  </w:comment>
  <w:comment w:author="Dan Gittik" w:id="77" w:date="2019-11-04T12:09:00Z">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question 3.</w:t>
      </w:r>
    </w:p>
  </w:comment>
  <w:comment w:author="Dan Gittik" w:id="78" w:date="2019-11-04T12:09:06Z">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question 1.</w:t>
      </w:r>
    </w:p>
  </w:comment>
  <w:comment w:author="Dan Gittik" w:id="80" w:date="2019-11-04T12:09:27Z">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completed exercise 1, please contact the course staff. In general, bear in mind that the homework in this course is an accumulative effort.</w:t>
      </w:r>
    </w:p>
  </w:comment>
  <w:comment w:author="Dan Gittik" w:id="102" w:date="2019-11-04T12:32:31Z">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copy-paste this usage message in your implementation, or write a message of your own -- I don't mind.</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go an extra mile, consider printing a usage message like so:</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there's no arguments, or the first argument doesn't match any function name, print the available function names.</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other arguments' format is invalid, or they don't match the function's signature, print the expected function argument names.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pretty useful for people actually using your CLI framework.</w:t>
      </w:r>
    </w:p>
  </w:comment>
  <w:comment w:author="Yuval Helman" w:id="54" w:date="2019-11-11T13:02:48Z">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declaration in the code is def trace(f=None, *, log=print) where the "f" was just added with no reason that I see. Is it a mistake? (in e2d it wasn't there..)</w:t>
      </w:r>
    </w:p>
  </w:comment>
  <w:comment w:author="Dan Gittik" w:id="55" w:date="2019-11-11T13:26:56Z">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a semi-parametrized decorator, like we saw in class; so it should be able to handle both invocation with a keyword argument (e.g. @trace(log=fp.write)) and without (e.g. @trace, as opposed to @trace()).</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 is there for the second case.</w:t>
      </w:r>
    </w:p>
  </w:comment>
  <w:comment w:author="Yahav" w:id="108" w:date="2019-11-12T18:25:40Z">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search method will return a match also for /users/0/abc. Can we force it to look only for a perfect match?</w:t>
      </w:r>
    </w:p>
  </w:comment>
  <w:comment w:author="Dan Gittik" w:id="109" w:date="2019-11-12T18:38:25Z">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being tested on it, but forcing a perfect match is indeed desirable  -- you can do so by prepending '^' to the path (which in regex means "the beginning") and appending '$' to it (which in regex means "the end"). So, '^/users/([0-9])$' would match exactly that, and not e.g. /users/0/abc.</w:t>
      </w:r>
    </w:p>
  </w:comment>
  <w:comment w:author="Dan Gittik" w:id="72" w:date="2019-11-05T08:56:54Z">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requires you to resolve the *args, **kwargs passed to the decorator into their parameters, so that you can check their types; you can do that with inspect.getcallargs.</w:t>
      </w:r>
    </w:p>
  </w:comment>
  <w:comment w:author="Dan Gittik" w:id="67" w:date="2019-11-05T08:43:17Z">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has a tricky signature, so here's a hint: accept any number of arguments (*args), and check if the first argument is a function (using inspect.isfunction); if so, it means the decorator is decorating a function, and if not, it means it's been invoked on a list of exceptions.</w:t>
      </w:r>
    </w:p>
  </w:comment>
  <w:comment w:author="Yahav" w:id="68" w:date="2019-11-10T19:46:33Z">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handle the case where exception_safe() is called?</w:t>
      </w:r>
    </w:p>
  </w:comment>
  <w:comment w:author="Dan Gittik" w:id="69" w:date="2019-11-10T20:43:22Z">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(although, the most straight-forward solution I can think of would work for this case too, so I don't see a reason to not support it).</w:t>
      </w:r>
    </w:p>
  </w:comment>
  <w:comment w:author="Yahav" w:id="70" w:date="2019-11-10T23:59:04Z">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mean to catch no exceptions, or catch all of them? (like calling without parentheses)</w:t>
      </w:r>
    </w:p>
  </w:comment>
  <w:comment w:author="Dan Gittik" w:id="71" w:date="2019-11-11T06:37:04Z">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 all of them like calling without parentheses. It doesn't make much sense to decorate your function to catch no exceptions :D</w:t>
      </w:r>
    </w:p>
  </w:comment>
  <w:comment w:author="Dan Gittik" w:id="45" w:date="2019-11-05T08:37:09Z">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(and in following exercises, whenever I say "amend"), I recommend copying over the previous solution and editing it rather than starting anew.</w:t>
      </w:r>
    </w:p>
  </w:comment>
  <w:comment w:author="Dan Gittik" w:id="53" w:date="2019-11-05T08:08:59Z">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function that appends a line to a file, like we saw in class.</w:t>
      </w:r>
    </w:p>
  </w:comment>
  <w:comment w:author="Raghad Zeidan" w:id="62" w:date="2019-11-16T14:27:16Z">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questions like these, should we always assume that the function does indeed finish executing successfully and raises no exception</w:t>
      </w:r>
    </w:p>
  </w:comment>
  <w:comment w:author="Dan Gittik" w:id="63" w:date="2019-11-16T14:38:20Z">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You can assume that the function does finish (i.e. it doesn't hang forever), but you should measure this time whether it ends with an exception or not.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Josefi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Josefin Sans" w:cs="Josefin Sans" w:eastAsia="Josefin Sans" w:hAnsi="Josefin Sans"/>
      <w:b w:val="1"/>
      <w:sz w:val="40"/>
      <w:szCs w:val="40"/>
      <w:shd w:fill="fd4f2a" w:val="clear"/>
    </w:rPr>
  </w:style>
  <w:style w:type="paragraph" w:styleId="Heading2">
    <w:name w:val="heading 2"/>
    <w:basedOn w:val="Normal"/>
    <w:next w:val="Normal"/>
    <w:pPr>
      <w:keepNext w:val="1"/>
      <w:keepLines w:val="1"/>
    </w:pPr>
    <w:rPr>
      <w:rFonts w:ascii="Josefin Sans" w:cs="Josefin Sans" w:eastAsia="Josefin Sans" w:hAnsi="Josefin Sans"/>
      <w:b w:val="1"/>
      <w:sz w:val="40"/>
      <w:szCs w:val="40"/>
      <w:shd w:fill="fea027" w:val="clear"/>
    </w:rPr>
  </w:style>
  <w:style w:type="paragraph" w:styleId="Heading3">
    <w:name w:val="heading 3"/>
    <w:basedOn w:val="Normal"/>
    <w:next w:val="Normal"/>
    <w:pPr>
      <w:keepNext w:val="1"/>
      <w:keepLines w:val="1"/>
    </w:pPr>
    <w:rPr>
      <w:rFonts w:ascii="Josefin Sans" w:cs="Josefin Sans" w:eastAsia="Josefin Sans" w:hAnsi="Josefin Sans"/>
      <w:b w:val="1"/>
      <w:sz w:val="40"/>
      <w:szCs w:val="40"/>
      <w:shd w:fill="629ebb" w:val="clear"/>
    </w:rPr>
  </w:style>
  <w:style w:type="paragraph" w:styleId="Heading4">
    <w:name w:val="heading 4"/>
    <w:basedOn w:val="Normal"/>
    <w:next w:val="Normal"/>
    <w:pPr>
      <w:keepNext w:val="1"/>
      <w:keepLines w:val="1"/>
    </w:pPr>
    <w:rPr>
      <w:rFonts w:ascii="Josefin Sans" w:cs="Josefin Sans" w:eastAsia="Josefin Sans" w:hAnsi="Josefin Sans"/>
      <w:b w:val="1"/>
      <w:sz w:val="40"/>
      <w:szCs w:val="40"/>
    </w:rPr>
  </w:style>
  <w:style w:type="paragraph" w:styleId="Heading5">
    <w:name w:val="heading 5"/>
    <w:basedOn w:val="Normal"/>
    <w:next w:val="Normal"/>
    <w:pPr>
      <w:keepNext w:val="1"/>
      <w:keepLines w:val="1"/>
    </w:pPr>
    <w:rPr>
      <w:rFonts w:ascii="Josefin Sans" w:cs="Josefin Sans" w:eastAsia="Josefin Sans" w:hAnsi="Josefin Sans"/>
      <w:b w:val="1"/>
      <w:sz w:val="30"/>
      <w:szCs w:val="30"/>
    </w:rPr>
  </w:style>
  <w:style w:type="paragraph" w:styleId="Heading6">
    <w:name w:val="heading 6"/>
    <w:basedOn w:val="Normal"/>
    <w:next w:val="Normal"/>
    <w:pPr>
      <w:keepNext w:val="1"/>
      <w:keepLines w:val="1"/>
    </w:pPr>
    <w:rPr>
      <w:rFonts w:ascii="Josefin Sans" w:cs="Josefin Sans" w:eastAsia="Josefin Sans" w:hAnsi="Josefin Sans"/>
      <w:b w:val="1"/>
    </w:rPr>
  </w:style>
  <w:style w:type="paragraph" w:styleId="Title">
    <w:name w:val="Title"/>
    <w:basedOn w:val="Normal"/>
    <w:next w:val="Normal"/>
    <w:pPr>
      <w:keepNext w:val="1"/>
      <w:keepLines w:val="1"/>
      <w:jc w:val="right"/>
    </w:pPr>
    <w:rPr>
      <w:rFonts w:ascii="Josefin Sans" w:cs="Josefin Sans" w:eastAsia="Josefin Sans" w:hAnsi="Josefin Sans"/>
      <w:b w:val="1"/>
      <w:sz w:val="60"/>
      <w:szCs w:val="60"/>
    </w:rPr>
  </w:style>
  <w:style w:type="paragraph" w:styleId="Subtitle">
    <w:name w:val="Subtitle"/>
    <w:basedOn w:val="Normal"/>
    <w:next w:val="Normal"/>
    <w:pPr>
      <w:keepNext w:val="1"/>
      <w:keepLines w:val="1"/>
      <w:jc w:val="right"/>
    </w:pPr>
    <w:rPr>
      <w:rFonts w:ascii="Josefin Sans" w:cs="Josefin Sans" w:eastAsia="Josefin Sans" w:hAnsi="Josefin Sans"/>
      <w:color w:val="ffffff"/>
      <w:sz w:val="40"/>
      <w:szCs w:val="40"/>
      <w:highlight w:val="black"/>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2/library/itertools.html#itertools.combinations_with_replacement" TargetMode="External"/><Relationship Id="rId10" Type="http://schemas.openxmlformats.org/officeDocument/2006/relationships/hyperlink" Target="https://docs.python.org/2/library/itertools.html#itertools.combinations" TargetMode="External"/><Relationship Id="rId13" Type="http://schemas.openxmlformats.org/officeDocument/2006/relationships/hyperlink" Target="https://docs.google.com/document/d/1d5gb3X86MSQccRJRG76BoD7dqhnHYH-ROrYC-3eoBXM/edit" TargetMode="External"/><Relationship Id="rId12" Type="http://schemas.openxmlformats.org/officeDocument/2006/relationships/hyperlink" Target="https://docs.python.org/3/library/functools.html#functools.lru_cach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python.org/2/library/itertools.html#itertools.permutatio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bUQNrW6dS3UBfxsSdJVbmfkrAvJGW1JEJFjoHMUY3Y0/edit#" TargetMode="External"/><Relationship Id="rId8" Type="http://schemas.openxmlformats.org/officeDocument/2006/relationships/hyperlink" Target="https://docs.python.org/2/library/itertools.html#itertools.produ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JosefinSans-boldItalic.ttf"/><Relationship Id="rId9" Type="http://schemas.openxmlformats.org/officeDocument/2006/relationships/font" Target="fonts/JosefinSans-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JosefinSans-regular.ttf"/><Relationship Id="rId8" Type="http://schemas.openxmlformats.org/officeDocument/2006/relationships/font" Target="fonts/Josefi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